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EEBBE" w14:textId="77777777" w:rsidR="0000370C" w:rsidRDefault="0000370C" w:rsidP="0000370C">
      <w:pPr>
        <w:jc w:val="center"/>
      </w:pPr>
    </w:p>
    <w:p w14:paraId="13169EC2" w14:textId="77777777" w:rsidR="0000370C" w:rsidRPr="009A06A7" w:rsidRDefault="0000370C" w:rsidP="0000370C">
      <w:pPr>
        <w:pStyle w:val="Title"/>
        <w:jc w:val="center"/>
        <w:rPr>
          <w:sz w:val="72"/>
          <w:szCs w:val="72"/>
        </w:rPr>
      </w:pPr>
      <w:r w:rsidRPr="009A06A7">
        <w:rPr>
          <w:sz w:val="72"/>
          <w:szCs w:val="72"/>
        </w:rPr>
        <w:t>Skin Cancer Detection</w:t>
      </w:r>
    </w:p>
    <w:p w14:paraId="65D53DEF" w14:textId="77777777" w:rsidR="0000370C" w:rsidRPr="009A06A7" w:rsidRDefault="0000370C" w:rsidP="0000370C">
      <w:pPr>
        <w:pStyle w:val="Title"/>
        <w:jc w:val="center"/>
        <w:rPr>
          <w:sz w:val="72"/>
          <w:szCs w:val="72"/>
        </w:rPr>
      </w:pPr>
      <w:r w:rsidRPr="009A06A7">
        <w:rPr>
          <w:sz w:val="72"/>
          <w:szCs w:val="72"/>
        </w:rPr>
        <w:t>Using</w:t>
      </w:r>
    </w:p>
    <w:p w14:paraId="4456938B" w14:textId="1D8EB9EA" w:rsidR="0000370C" w:rsidRPr="0000370C" w:rsidRDefault="0000370C" w:rsidP="0000370C">
      <w:pPr>
        <w:pStyle w:val="Title"/>
        <w:jc w:val="center"/>
        <w:rPr>
          <w:sz w:val="56"/>
          <w:szCs w:val="56"/>
        </w:rPr>
      </w:pPr>
      <w:r w:rsidRPr="0000370C">
        <w:rPr>
          <w:sz w:val="56"/>
          <w:szCs w:val="56"/>
        </w:rPr>
        <w:t>Convolutional Neural Network</w:t>
      </w:r>
    </w:p>
    <w:p w14:paraId="34FAFDCE" w14:textId="1BE79012" w:rsidR="0000370C" w:rsidRDefault="0000370C" w:rsidP="0000370C">
      <w:pPr>
        <w:pStyle w:val="Title"/>
        <w:jc w:val="center"/>
        <w:rPr>
          <w:sz w:val="72"/>
          <w:szCs w:val="72"/>
        </w:rPr>
      </w:pPr>
      <w:r>
        <w:rPr>
          <w:sz w:val="72"/>
          <w:szCs w:val="72"/>
        </w:rPr>
        <w:t>and</w:t>
      </w:r>
    </w:p>
    <w:p w14:paraId="2CCA2A4B" w14:textId="486710C4" w:rsidR="0000370C" w:rsidRPr="0000370C" w:rsidRDefault="0000370C" w:rsidP="0000370C">
      <w:pPr>
        <w:pStyle w:val="Title"/>
        <w:jc w:val="center"/>
        <w:rPr>
          <w:sz w:val="56"/>
          <w:szCs w:val="56"/>
        </w:rPr>
      </w:pPr>
      <w:r w:rsidRPr="0000370C">
        <w:rPr>
          <w:sz w:val="56"/>
          <w:szCs w:val="56"/>
        </w:rPr>
        <w:t>Ensemble Modeling</w:t>
      </w:r>
    </w:p>
    <w:p w14:paraId="1CB67937" w14:textId="77777777" w:rsidR="0000370C" w:rsidRPr="009A06A7" w:rsidRDefault="0000370C" w:rsidP="0000370C"/>
    <w:p w14:paraId="1F54E808" w14:textId="77777777" w:rsidR="0000370C" w:rsidRPr="005A595A" w:rsidRDefault="0000370C" w:rsidP="0000370C">
      <w:pPr>
        <w:jc w:val="center"/>
        <w:rPr>
          <w:sz w:val="36"/>
          <w:szCs w:val="36"/>
        </w:rPr>
      </w:pPr>
      <w:r w:rsidRPr="005A595A">
        <w:rPr>
          <w:sz w:val="36"/>
          <w:szCs w:val="36"/>
        </w:rPr>
        <w:t>Under the Guidance of</w:t>
      </w:r>
    </w:p>
    <w:p w14:paraId="17564576" w14:textId="77777777" w:rsidR="0000370C" w:rsidRPr="005A595A" w:rsidRDefault="0000370C" w:rsidP="0000370C">
      <w:pPr>
        <w:jc w:val="center"/>
        <w:rPr>
          <w:b/>
          <w:bCs/>
          <w:sz w:val="40"/>
          <w:szCs w:val="40"/>
        </w:rPr>
      </w:pPr>
      <w:proofErr w:type="spellStart"/>
      <w:r w:rsidRPr="005A595A">
        <w:rPr>
          <w:b/>
          <w:bCs/>
          <w:sz w:val="36"/>
          <w:szCs w:val="36"/>
        </w:rPr>
        <w:t>Dr.</w:t>
      </w:r>
      <w:proofErr w:type="spellEnd"/>
      <w:r w:rsidRPr="005A595A">
        <w:rPr>
          <w:b/>
          <w:bCs/>
          <w:sz w:val="36"/>
          <w:szCs w:val="36"/>
        </w:rPr>
        <w:t xml:space="preserve"> </w:t>
      </w:r>
      <w:proofErr w:type="spellStart"/>
      <w:r w:rsidRPr="005A595A">
        <w:rPr>
          <w:b/>
          <w:bCs/>
          <w:sz w:val="40"/>
          <w:szCs w:val="40"/>
        </w:rPr>
        <w:t>Agilandeeswari</w:t>
      </w:r>
      <w:proofErr w:type="spellEnd"/>
      <w:r w:rsidRPr="005A595A">
        <w:rPr>
          <w:b/>
          <w:bCs/>
          <w:sz w:val="40"/>
          <w:szCs w:val="40"/>
        </w:rPr>
        <w:t xml:space="preserve"> L</w:t>
      </w:r>
    </w:p>
    <w:p w14:paraId="63B38F70" w14:textId="77777777" w:rsidR="0000370C" w:rsidRDefault="0000370C" w:rsidP="0000370C">
      <w:pPr>
        <w:jc w:val="center"/>
        <w:rPr>
          <w:sz w:val="32"/>
          <w:szCs w:val="32"/>
        </w:rPr>
      </w:pPr>
      <w:r w:rsidRPr="005A595A">
        <w:rPr>
          <w:sz w:val="32"/>
          <w:szCs w:val="32"/>
        </w:rPr>
        <w:t>(Associate Professor, School of Information Technology and Engineering)</w:t>
      </w:r>
    </w:p>
    <w:p w14:paraId="7A92B824" w14:textId="77777777" w:rsidR="0000370C" w:rsidRPr="00C77158" w:rsidRDefault="0000370C" w:rsidP="0000370C">
      <w:pPr>
        <w:jc w:val="center"/>
        <w:rPr>
          <w:sz w:val="28"/>
          <w:szCs w:val="28"/>
        </w:rPr>
      </w:pPr>
      <w:r w:rsidRPr="00C77158">
        <w:rPr>
          <w:sz w:val="28"/>
          <w:szCs w:val="28"/>
        </w:rPr>
        <w:t>For the Course</w:t>
      </w:r>
    </w:p>
    <w:p w14:paraId="69AF31F7" w14:textId="77777777" w:rsidR="0000370C" w:rsidRPr="00C77158" w:rsidRDefault="0000370C" w:rsidP="0000370C">
      <w:pPr>
        <w:jc w:val="center"/>
        <w:rPr>
          <w:b/>
          <w:bCs/>
          <w:sz w:val="28"/>
          <w:szCs w:val="28"/>
        </w:rPr>
      </w:pPr>
      <w:r w:rsidRPr="00C77158">
        <w:rPr>
          <w:b/>
          <w:bCs/>
          <w:sz w:val="28"/>
          <w:szCs w:val="28"/>
        </w:rPr>
        <w:t>ITE1015 – Soft Computing</w:t>
      </w:r>
    </w:p>
    <w:p w14:paraId="011CB85C" w14:textId="77777777" w:rsidR="0000370C" w:rsidRPr="00C77158" w:rsidRDefault="0000370C" w:rsidP="0000370C">
      <w:pPr>
        <w:jc w:val="center"/>
        <w:rPr>
          <w:sz w:val="28"/>
          <w:szCs w:val="28"/>
        </w:rPr>
      </w:pPr>
      <w:r w:rsidRPr="00C77158">
        <w:rPr>
          <w:sz w:val="28"/>
          <w:szCs w:val="28"/>
        </w:rPr>
        <w:t>For Winter Semester 2020-21</w:t>
      </w:r>
    </w:p>
    <w:p w14:paraId="45D95CEA" w14:textId="77777777" w:rsidR="0000370C" w:rsidRDefault="0000370C" w:rsidP="0000370C"/>
    <w:p w14:paraId="0E2E513A" w14:textId="77777777" w:rsidR="0000370C" w:rsidRDefault="0000370C" w:rsidP="0000370C"/>
    <w:p w14:paraId="21EEE601" w14:textId="77777777" w:rsidR="0000370C" w:rsidRDefault="0000370C" w:rsidP="0000370C"/>
    <w:p w14:paraId="64FA7639" w14:textId="77777777" w:rsidR="0000370C" w:rsidRDefault="0000370C" w:rsidP="0000370C"/>
    <w:p w14:paraId="77965BF2" w14:textId="77777777" w:rsidR="0000370C" w:rsidRPr="007B6097" w:rsidRDefault="0000370C" w:rsidP="0000370C">
      <w:pPr>
        <w:rPr>
          <w:b/>
          <w:bCs/>
        </w:rPr>
      </w:pPr>
      <w:r w:rsidRPr="007B6097">
        <w:rPr>
          <w:b/>
          <w:bCs/>
        </w:rPr>
        <w:t>Project Team:</w:t>
      </w:r>
    </w:p>
    <w:p w14:paraId="5E523AB0" w14:textId="77777777" w:rsidR="0000370C" w:rsidRDefault="0000370C" w:rsidP="0000370C">
      <w:r>
        <w:tab/>
        <w:t xml:space="preserve">Aashish Bansal </w:t>
      </w:r>
      <w:r>
        <w:tab/>
        <w:t xml:space="preserve"> 19BIT0346</w:t>
      </w:r>
    </w:p>
    <w:p w14:paraId="13A261CF" w14:textId="77777777" w:rsidR="0000370C" w:rsidRDefault="0000370C" w:rsidP="0000370C">
      <w:r>
        <w:tab/>
      </w:r>
      <w:proofErr w:type="spellStart"/>
      <w:r>
        <w:t>Perumalla</w:t>
      </w:r>
      <w:proofErr w:type="spellEnd"/>
      <w:r>
        <w:t xml:space="preserve"> </w:t>
      </w:r>
      <w:proofErr w:type="spellStart"/>
      <w:r>
        <w:t>Sasank</w:t>
      </w:r>
      <w:proofErr w:type="spellEnd"/>
      <w:r>
        <w:t xml:space="preserve"> 19BIT0338</w:t>
      </w:r>
    </w:p>
    <w:p w14:paraId="578EFCF1" w14:textId="77777777" w:rsidR="0000370C" w:rsidRDefault="0000370C" w:rsidP="0000370C">
      <w:r>
        <w:tab/>
        <w:t xml:space="preserve">Keerthi Yasasvi </w:t>
      </w:r>
      <w:r>
        <w:tab/>
        <w:t xml:space="preserve"> 19BIT0335</w:t>
      </w:r>
    </w:p>
    <w:sdt>
      <w:sdtPr>
        <w:rPr>
          <w:caps w:val="0"/>
          <w:color w:val="auto"/>
          <w:spacing w:val="0"/>
          <w:sz w:val="20"/>
          <w:szCs w:val="20"/>
        </w:rPr>
        <w:id w:val="891771079"/>
        <w:docPartObj>
          <w:docPartGallery w:val="Table of Contents"/>
          <w:docPartUnique/>
        </w:docPartObj>
      </w:sdtPr>
      <w:sdtEndPr>
        <w:rPr>
          <w:b/>
          <w:bCs/>
          <w:noProof/>
        </w:rPr>
      </w:sdtEndPr>
      <w:sdtContent>
        <w:p w14:paraId="238A92FA" w14:textId="77777777" w:rsidR="0000370C" w:rsidRDefault="0000370C" w:rsidP="0000370C">
          <w:pPr>
            <w:pStyle w:val="TOCHeading"/>
          </w:pPr>
          <w:r>
            <w:t>Table of Contents</w:t>
          </w:r>
        </w:p>
        <w:p w14:paraId="54667DCC" w14:textId="0BE9E7CF" w:rsidR="00112AE9" w:rsidRDefault="0000370C">
          <w:pPr>
            <w:pStyle w:val="TOC1"/>
            <w:tabs>
              <w:tab w:val="right" w:leader="dot" w:pos="10456"/>
            </w:tabs>
            <w:rPr>
              <w:noProof/>
              <w:sz w:val="22"/>
              <w:szCs w:val="22"/>
              <w:lang w:eastAsia="en-IN"/>
            </w:rPr>
          </w:pPr>
          <w:r>
            <w:fldChar w:fldCharType="begin"/>
          </w:r>
          <w:r>
            <w:instrText xml:space="preserve"> TOC \o \h \z \u </w:instrText>
          </w:r>
          <w:r>
            <w:fldChar w:fldCharType="separate"/>
          </w:r>
          <w:hyperlink w:anchor="_Toc68295804" w:history="1">
            <w:r w:rsidR="00112AE9" w:rsidRPr="007C3145">
              <w:rPr>
                <w:rStyle w:val="Hyperlink"/>
                <w:noProof/>
              </w:rPr>
              <w:t>Abstract</w:t>
            </w:r>
            <w:r w:rsidR="00112AE9">
              <w:rPr>
                <w:noProof/>
                <w:webHidden/>
              </w:rPr>
              <w:tab/>
            </w:r>
            <w:r w:rsidR="00112AE9">
              <w:rPr>
                <w:noProof/>
                <w:webHidden/>
              </w:rPr>
              <w:fldChar w:fldCharType="begin"/>
            </w:r>
            <w:r w:rsidR="00112AE9">
              <w:rPr>
                <w:noProof/>
                <w:webHidden/>
              </w:rPr>
              <w:instrText xml:space="preserve"> PAGEREF _Toc68295804 \h </w:instrText>
            </w:r>
            <w:r w:rsidR="00112AE9">
              <w:rPr>
                <w:noProof/>
                <w:webHidden/>
              </w:rPr>
            </w:r>
            <w:r w:rsidR="00112AE9">
              <w:rPr>
                <w:noProof/>
                <w:webHidden/>
              </w:rPr>
              <w:fldChar w:fldCharType="separate"/>
            </w:r>
            <w:r w:rsidR="00112AE9">
              <w:rPr>
                <w:noProof/>
                <w:webHidden/>
              </w:rPr>
              <w:t>4</w:t>
            </w:r>
            <w:r w:rsidR="00112AE9">
              <w:rPr>
                <w:noProof/>
                <w:webHidden/>
              </w:rPr>
              <w:fldChar w:fldCharType="end"/>
            </w:r>
          </w:hyperlink>
        </w:p>
        <w:p w14:paraId="7AF4E2A8" w14:textId="7578499D" w:rsidR="00112AE9" w:rsidRDefault="0081749A">
          <w:pPr>
            <w:pStyle w:val="TOC1"/>
            <w:tabs>
              <w:tab w:val="right" w:leader="dot" w:pos="10456"/>
            </w:tabs>
            <w:rPr>
              <w:noProof/>
              <w:sz w:val="22"/>
              <w:szCs w:val="22"/>
              <w:lang w:eastAsia="en-IN"/>
            </w:rPr>
          </w:pPr>
          <w:hyperlink w:anchor="_Toc68295805" w:history="1">
            <w:r w:rsidR="00112AE9" w:rsidRPr="007C3145">
              <w:rPr>
                <w:rStyle w:val="Hyperlink"/>
                <w:noProof/>
              </w:rPr>
              <w:t>Ketwords</w:t>
            </w:r>
            <w:r w:rsidR="00112AE9">
              <w:rPr>
                <w:noProof/>
                <w:webHidden/>
              </w:rPr>
              <w:tab/>
            </w:r>
            <w:r w:rsidR="00112AE9">
              <w:rPr>
                <w:noProof/>
                <w:webHidden/>
              </w:rPr>
              <w:fldChar w:fldCharType="begin"/>
            </w:r>
            <w:r w:rsidR="00112AE9">
              <w:rPr>
                <w:noProof/>
                <w:webHidden/>
              </w:rPr>
              <w:instrText xml:space="preserve"> PAGEREF _Toc68295805 \h </w:instrText>
            </w:r>
            <w:r w:rsidR="00112AE9">
              <w:rPr>
                <w:noProof/>
                <w:webHidden/>
              </w:rPr>
            </w:r>
            <w:r w:rsidR="00112AE9">
              <w:rPr>
                <w:noProof/>
                <w:webHidden/>
              </w:rPr>
              <w:fldChar w:fldCharType="separate"/>
            </w:r>
            <w:r w:rsidR="00112AE9">
              <w:rPr>
                <w:noProof/>
                <w:webHidden/>
              </w:rPr>
              <w:t>4</w:t>
            </w:r>
            <w:r w:rsidR="00112AE9">
              <w:rPr>
                <w:noProof/>
                <w:webHidden/>
              </w:rPr>
              <w:fldChar w:fldCharType="end"/>
            </w:r>
          </w:hyperlink>
        </w:p>
        <w:p w14:paraId="1FA84849" w14:textId="5E5624D8" w:rsidR="00112AE9" w:rsidRDefault="0081749A">
          <w:pPr>
            <w:pStyle w:val="TOC1"/>
            <w:tabs>
              <w:tab w:val="right" w:leader="dot" w:pos="10456"/>
            </w:tabs>
            <w:rPr>
              <w:noProof/>
              <w:sz w:val="22"/>
              <w:szCs w:val="22"/>
              <w:lang w:eastAsia="en-IN"/>
            </w:rPr>
          </w:pPr>
          <w:hyperlink w:anchor="_Toc68295806" w:history="1">
            <w:r w:rsidR="00112AE9" w:rsidRPr="007C3145">
              <w:rPr>
                <w:rStyle w:val="Hyperlink"/>
                <w:noProof/>
              </w:rPr>
              <w:t>Introduction</w:t>
            </w:r>
            <w:r w:rsidR="00112AE9">
              <w:rPr>
                <w:noProof/>
                <w:webHidden/>
              </w:rPr>
              <w:tab/>
            </w:r>
            <w:r w:rsidR="00112AE9">
              <w:rPr>
                <w:noProof/>
                <w:webHidden/>
              </w:rPr>
              <w:fldChar w:fldCharType="begin"/>
            </w:r>
            <w:r w:rsidR="00112AE9">
              <w:rPr>
                <w:noProof/>
                <w:webHidden/>
              </w:rPr>
              <w:instrText xml:space="preserve"> PAGEREF _Toc68295806 \h </w:instrText>
            </w:r>
            <w:r w:rsidR="00112AE9">
              <w:rPr>
                <w:noProof/>
                <w:webHidden/>
              </w:rPr>
            </w:r>
            <w:r w:rsidR="00112AE9">
              <w:rPr>
                <w:noProof/>
                <w:webHidden/>
              </w:rPr>
              <w:fldChar w:fldCharType="separate"/>
            </w:r>
            <w:r w:rsidR="00112AE9">
              <w:rPr>
                <w:noProof/>
                <w:webHidden/>
              </w:rPr>
              <w:t>4</w:t>
            </w:r>
            <w:r w:rsidR="00112AE9">
              <w:rPr>
                <w:noProof/>
                <w:webHidden/>
              </w:rPr>
              <w:fldChar w:fldCharType="end"/>
            </w:r>
          </w:hyperlink>
        </w:p>
        <w:p w14:paraId="15E9D8BC" w14:textId="4F3F5D86" w:rsidR="00112AE9" w:rsidRDefault="0081749A">
          <w:pPr>
            <w:pStyle w:val="TOC1"/>
            <w:tabs>
              <w:tab w:val="right" w:leader="dot" w:pos="10456"/>
            </w:tabs>
            <w:rPr>
              <w:noProof/>
              <w:sz w:val="22"/>
              <w:szCs w:val="22"/>
              <w:lang w:eastAsia="en-IN"/>
            </w:rPr>
          </w:pPr>
          <w:hyperlink w:anchor="_Toc68295807" w:history="1">
            <w:r w:rsidR="00112AE9" w:rsidRPr="007C3145">
              <w:rPr>
                <w:rStyle w:val="Hyperlink"/>
                <w:noProof/>
              </w:rPr>
              <w:t xml:space="preserve">Dataset - </w:t>
            </w:r>
            <w:r w:rsidR="00112AE9" w:rsidRPr="007C3145">
              <w:rPr>
                <w:rStyle w:val="Hyperlink"/>
                <w:b/>
                <w:bCs/>
                <w:noProof/>
              </w:rPr>
              <w:t>ISIC2017: Skin Lesion Analysis Towards Melanoma Detection</w:t>
            </w:r>
            <w:r w:rsidR="00112AE9">
              <w:rPr>
                <w:noProof/>
                <w:webHidden/>
              </w:rPr>
              <w:tab/>
            </w:r>
            <w:r w:rsidR="00112AE9">
              <w:rPr>
                <w:noProof/>
                <w:webHidden/>
              </w:rPr>
              <w:fldChar w:fldCharType="begin"/>
            </w:r>
            <w:r w:rsidR="00112AE9">
              <w:rPr>
                <w:noProof/>
                <w:webHidden/>
              </w:rPr>
              <w:instrText xml:space="preserve"> PAGEREF _Toc68295807 \h </w:instrText>
            </w:r>
            <w:r w:rsidR="00112AE9">
              <w:rPr>
                <w:noProof/>
                <w:webHidden/>
              </w:rPr>
            </w:r>
            <w:r w:rsidR="00112AE9">
              <w:rPr>
                <w:noProof/>
                <w:webHidden/>
              </w:rPr>
              <w:fldChar w:fldCharType="separate"/>
            </w:r>
            <w:r w:rsidR="00112AE9">
              <w:rPr>
                <w:noProof/>
                <w:webHidden/>
              </w:rPr>
              <w:t>5</w:t>
            </w:r>
            <w:r w:rsidR="00112AE9">
              <w:rPr>
                <w:noProof/>
                <w:webHidden/>
              </w:rPr>
              <w:fldChar w:fldCharType="end"/>
            </w:r>
          </w:hyperlink>
        </w:p>
        <w:p w14:paraId="472C7153" w14:textId="1A42B5FB" w:rsidR="00112AE9" w:rsidRDefault="0081749A">
          <w:pPr>
            <w:pStyle w:val="TOC2"/>
            <w:tabs>
              <w:tab w:val="right" w:leader="dot" w:pos="10456"/>
            </w:tabs>
            <w:rPr>
              <w:noProof/>
              <w:sz w:val="22"/>
              <w:szCs w:val="22"/>
              <w:lang w:eastAsia="en-IN"/>
            </w:rPr>
          </w:pPr>
          <w:hyperlink w:anchor="_Toc68295808" w:history="1">
            <w:r w:rsidR="00112AE9" w:rsidRPr="007C3145">
              <w:rPr>
                <w:rStyle w:val="Hyperlink"/>
                <w:noProof/>
              </w:rPr>
              <w:t>Abstract of Dataset</w:t>
            </w:r>
            <w:r w:rsidR="00112AE9">
              <w:rPr>
                <w:noProof/>
                <w:webHidden/>
              </w:rPr>
              <w:tab/>
            </w:r>
            <w:r w:rsidR="00112AE9">
              <w:rPr>
                <w:noProof/>
                <w:webHidden/>
              </w:rPr>
              <w:fldChar w:fldCharType="begin"/>
            </w:r>
            <w:r w:rsidR="00112AE9">
              <w:rPr>
                <w:noProof/>
                <w:webHidden/>
              </w:rPr>
              <w:instrText xml:space="preserve"> PAGEREF _Toc68295808 \h </w:instrText>
            </w:r>
            <w:r w:rsidR="00112AE9">
              <w:rPr>
                <w:noProof/>
                <w:webHidden/>
              </w:rPr>
            </w:r>
            <w:r w:rsidR="00112AE9">
              <w:rPr>
                <w:noProof/>
                <w:webHidden/>
              </w:rPr>
              <w:fldChar w:fldCharType="separate"/>
            </w:r>
            <w:r w:rsidR="00112AE9">
              <w:rPr>
                <w:noProof/>
                <w:webHidden/>
              </w:rPr>
              <w:t>5</w:t>
            </w:r>
            <w:r w:rsidR="00112AE9">
              <w:rPr>
                <w:noProof/>
                <w:webHidden/>
              </w:rPr>
              <w:fldChar w:fldCharType="end"/>
            </w:r>
          </w:hyperlink>
        </w:p>
        <w:p w14:paraId="0F044C81" w14:textId="6D922A56" w:rsidR="00112AE9" w:rsidRDefault="0081749A">
          <w:pPr>
            <w:pStyle w:val="TOC2"/>
            <w:tabs>
              <w:tab w:val="right" w:leader="dot" w:pos="10456"/>
            </w:tabs>
            <w:rPr>
              <w:noProof/>
              <w:sz w:val="22"/>
              <w:szCs w:val="22"/>
              <w:lang w:eastAsia="en-IN"/>
            </w:rPr>
          </w:pPr>
          <w:hyperlink w:anchor="_Toc68295809" w:history="1">
            <w:r w:rsidR="00112AE9" w:rsidRPr="007C3145">
              <w:rPr>
                <w:rStyle w:val="Hyperlink"/>
                <w:noProof/>
              </w:rPr>
              <w:t>Background</w:t>
            </w:r>
            <w:r w:rsidR="00112AE9">
              <w:rPr>
                <w:noProof/>
                <w:webHidden/>
              </w:rPr>
              <w:tab/>
            </w:r>
            <w:r w:rsidR="00112AE9">
              <w:rPr>
                <w:noProof/>
                <w:webHidden/>
              </w:rPr>
              <w:fldChar w:fldCharType="begin"/>
            </w:r>
            <w:r w:rsidR="00112AE9">
              <w:rPr>
                <w:noProof/>
                <w:webHidden/>
              </w:rPr>
              <w:instrText xml:space="preserve"> PAGEREF _Toc68295809 \h </w:instrText>
            </w:r>
            <w:r w:rsidR="00112AE9">
              <w:rPr>
                <w:noProof/>
                <w:webHidden/>
              </w:rPr>
            </w:r>
            <w:r w:rsidR="00112AE9">
              <w:rPr>
                <w:noProof/>
                <w:webHidden/>
              </w:rPr>
              <w:fldChar w:fldCharType="separate"/>
            </w:r>
            <w:r w:rsidR="00112AE9">
              <w:rPr>
                <w:noProof/>
                <w:webHidden/>
              </w:rPr>
              <w:t>5</w:t>
            </w:r>
            <w:r w:rsidR="00112AE9">
              <w:rPr>
                <w:noProof/>
                <w:webHidden/>
              </w:rPr>
              <w:fldChar w:fldCharType="end"/>
            </w:r>
          </w:hyperlink>
        </w:p>
        <w:p w14:paraId="32F7B20D" w14:textId="16508F4B" w:rsidR="00112AE9" w:rsidRDefault="0081749A">
          <w:pPr>
            <w:pStyle w:val="TOC3"/>
            <w:tabs>
              <w:tab w:val="right" w:leader="dot" w:pos="10456"/>
            </w:tabs>
            <w:rPr>
              <w:noProof/>
              <w:sz w:val="22"/>
              <w:szCs w:val="22"/>
              <w:lang w:eastAsia="en-IN"/>
            </w:rPr>
          </w:pPr>
          <w:hyperlink w:anchor="_Toc68295810" w:history="1">
            <w:r w:rsidR="00112AE9" w:rsidRPr="007C3145">
              <w:rPr>
                <w:rStyle w:val="Hyperlink"/>
                <w:noProof/>
              </w:rPr>
              <w:t>Melanoma</w:t>
            </w:r>
            <w:r w:rsidR="00112AE9">
              <w:rPr>
                <w:noProof/>
                <w:webHidden/>
              </w:rPr>
              <w:tab/>
            </w:r>
            <w:r w:rsidR="00112AE9">
              <w:rPr>
                <w:noProof/>
                <w:webHidden/>
              </w:rPr>
              <w:fldChar w:fldCharType="begin"/>
            </w:r>
            <w:r w:rsidR="00112AE9">
              <w:rPr>
                <w:noProof/>
                <w:webHidden/>
              </w:rPr>
              <w:instrText xml:space="preserve"> PAGEREF _Toc68295810 \h </w:instrText>
            </w:r>
            <w:r w:rsidR="00112AE9">
              <w:rPr>
                <w:noProof/>
                <w:webHidden/>
              </w:rPr>
            </w:r>
            <w:r w:rsidR="00112AE9">
              <w:rPr>
                <w:noProof/>
                <w:webHidden/>
              </w:rPr>
              <w:fldChar w:fldCharType="separate"/>
            </w:r>
            <w:r w:rsidR="00112AE9">
              <w:rPr>
                <w:noProof/>
                <w:webHidden/>
              </w:rPr>
              <w:t>5</w:t>
            </w:r>
            <w:r w:rsidR="00112AE9">
              <w:rPr>
                <w:noProof/>
                <w:webHidden/>
              </w:rPr>
              <w:fldChar w:fldCharType="end"/>
            </w:r>
          </w:hyperlink>
        </w:p>
        <w:p w14:paraId="6376779C" w14:textId="39144E7E" w:rsidR="00112AE9" w:rsidRDefault="0081749A">
          <w:pPr>
            <w:pStyle w:val="TOC3"/>
            <w:tabs>
              <w:tab w:val="right" w:leader="dot" w:pos="10456"/>
            </w:tabs>
            <w:rPr>
              <w:noProof/>
              <w:sz w:val="22"/>
              <w:szCs w:val="22"/>
              <w:lang w:eastAsia="en-IN"/>
            </w:rPr>
          </w:pPr>
          <w:hyperlink w:anchor="_Toc68295811" w:history="1">
            <w:r w:rsidR="00112AE9" w:rsidRPr="007C3145">
              <w:rPr>
                <w:rStyle w:val="Hyperlink"/>
                <w:noProof/>
              </w:rPr>
              <w:t>Dermoscopy</w:t>
            </w:r>
            <w:r w:rsidR="00112AE9">
              <w:rPr>
                <w:noProof/>
                <w:webHidden/>
              </w:rPr>
              <w:tab/>
            </w:r>
            <w:r w:rsidR="00112AE9">
              <w:rPr>
                <w:noProof/>
                <w:webHidden/>
              </w:rPr>
              <w:fldChar w:fldCharType="begin"/>
            </w:r>
            <w:r w:rsidR="00112AE9">
              <w:rPr>
                <w:noProof/>
                <w:webHidden/>
              </w:rPr>
              <w:instrText xml:space="preserve"> PAGEREF _Toc68295811 \h </w:instrText>
            </w:r>
            <w:r w:rsidR="00112AE9">
              <w:rPr>
                <w:noProof/>
                <w:webHidden/>
              </w:rPr>
            </w:r>
            <w:r w:rsidR="00112AE9">
              <w:rPr>
                <w:noProof/>
                <w:webHidden/>
              </w:rPr>
              <w:fldChar w:fldCharType="separate"/>
            </w:r>
            <w:r w:rsidR="00112AE9">
              <w:rPr>
                <w:noProof/>
                <w:webHidden/>
              </w:rPr>
              <w:t>5</w:t>
            </w:r>
            <w:r w:rsidR="00112AE9">
              <w:rPr>
                <w:noProof/>
                <w:webHidden/>
              </w:rPr>
              <w:fldChar w:fldCharType="end"/>
            </w:r>
          </w:hyperlink>
        </w:p>
        <w:p w14:paraId="52D7822C" w14:textId="548F5106" w:rsidR="00112AE9" w:rsidRDefault="0081749A">
          <w:pPr>
            <w:pStyle w:val="TOC1"/>
            <w:tabs>
              <w:tab w:val="right" w:leader="dot" w:pos="10456"/>
            </w:tabs>
            <w:rPr>
              <w:noProof/>
              <w:sz w:val="22"/>
              <w:szCs w:val="22"/>
              <w:lang w:eastAsia="en-IN"/>
            </w:rPr>
          </w:pPr>
          <w:hyperlink w:anchor="_Toc68295812" w:history="1">
            <w:r w:rsidR="00112AE9" w:rsidRPr="007C3145">
              <w:rPr>
                <w:rStyle w:val="Hyperlink"/>
                <w:noProof/>
              </w:rPr>
              <w:t>About the Diseases</w:t>
            </w:r>
            <w:r w:rsidR="00112AE9">
              <w:rPr>
                <w:noProof/>
                <w:webHidden/>
              </w:rPr>
              <w:tab/>
            </w:r>
            <w:r w:rsidR="00112AE9">
              <w:rPr>
                <w:noProof/>
                <w:webHidden/>
              </w:rPr>
              <w:fldChar w:fldCharType="begin"/>
            </w:r>
            <w:r w:rsidR="00112AE9">
              <w:rPr>
                <w:noProof/>
                <w:webHidden/>
              </w:rPr>
              <w:instrText xml:space="preserve"> PAGEREF _Toc68295812 \h </w:instrText>
            </w:r>
            <w:r w:rsidR="00112AE9">
              <w:rPr>
                <w:noProof/>
                <w:webHidden/>
              </w:rPr>
            </w:r>
            <w:r w:rsidR="00112AE9">
              <w:rPr>
                <w:noProof/>
                <w:webHidden/>
              </w:rPr>
              <w:fldChar w:fldCharType="separate"/>
            </w:r>
            <w:r w:rsidR="00112AE9">
              <w:rPr>
                <w:noProof/>
                <w:webHidden/>
              </w:rPr>
              <w:t>6</w:t>
            </w:r>
            <w:r w:rsidR="00112AE9">
              <w:rPr>
                <w:noProof/>
                <w:webHidden/>
              </w:rPr>
              <w:fldChar w:fldCharType="end"/>
            </w:r>
          </w:hyperlink>
        </w:p>
        <w:p w14:paraId="30A9BE68" w14:textId="0EB33FE6" w:rsidR="00112AE9" w:rsidRDefault="0081749A">
          <w:pPr>
            <w:pStyle w:val="TOC1"/>
            <w:tabs>
              <w:tab w:val="right" w:leader="dot" w:pos="10456"/>
            </w:tabs>
            <w:rPr>
              <w:noProof/>
              <w:sz w:val="22"/>
              <w:szCs w:val="22"/>
              <w:lang w:eastAsia="en-IN"/>
            </w:rPr>
          </w:pPr>
          <w:hyperlink w:anchor="_Toc68295813" w:history="1">
            <w:r w:rsidR="00112AE9" w:rsidRPr="007C3145">
              <w:rPr>
                <w:rStyle w:val="Hyperlink"/>
                <w:noProof/>
              </w:rPr>
              <w:t>Motivation</w:t>
            </w:r>
            <w:r w:rsidR="00112AE9">
              <w:rPr>
                <w:noProof/>
                <w:webHidden/>
              </w:rPr>
              <w:tab/>
            </w:r>
            <w:r w:rsidR="00112AE9">
              <w:rPr>
                <w:noProof/>
                <w:webHidden/>
              </w:rPr>
              <w:fldChar w:fldCharType="begin"/>
            </w:r>
            <w:r w:rsidR="00112AE9">
              <w:rPr>
                <w:noProof/>
                <w:webHidden/>
              </w:rPr>
              <w:instrText xml:space="preserve"> PAGEREF _Toc68295813 \h </w:instrText>
            </w:r>
            <w:r w:rsidR="00112AE9">
              <w:rPr>
                <w:noProof/>
                <w:webHidden/>
              </w:rPr>
            </w:r>
            <w:r w:rsidR="00112AE9">
              <w:rPr>
                <w:noProof/>
                <w:webHidden/>
              </w:rPr>
              <w:fldChar w:fldCharType="separate"/>
            </w:r>
            <w:r w:rsidR="00112AE9">
              <w:rPr>
                <w:noProof/>
                <w:webHidden/>
              </w:rPr>
              <w:t>6</w:t>
            </w:r>
            <w:r w:rsidR="00112AE9">
              <w:rPr>
                <w:noProof/>
                <w:webHidden/>
              </w:rPr>
              <w:fldChar w:fldCharType="end"/>
            </w:r>
          </w:hyperlink>
        </w:p>
        <w:p w14:paraId="7AFA6F40" w14:textId="187CF297" w:rsidR="00112AE9" w:rsidRDefault="0081749A">
          <w:pPr>
            <w:pStyle w:val="TOC1"/>
            <w:tabs>
              <w:tab w:val="right" w:leader="dot" w:pos="10456"/>
            </w:tabs>
            <w:rPr>
              <w:noProof/>
              <w:sz w:val="22"/>
              <w:szCs w:val="22"/>
              <w:lang w:eastAsia="en-IN"/>
            </w:rPr>
          </w:pPr>
          <w:hyperlink w:anchor="_Toc68295814" w:history="1">
            <w:r w:rsidR="00112AE9" w:rsidRPr="007C3145">
              <w:rPr>
                <w:rStyle w:val="Hyperlink"/>
                <w:noProof/>
              </w:rPr>
              <w:t>General Architecture</w:t>
            </w:r>
            <w:r w:rsidR="00112AE9">
              <w:rPr>
                <w:noProof/>
                <w:webHidden/>
              </w:rPr>
              <w:tab/>
            </w:r>
            <w:r w:rsidR="00112AE9">
              <w:rPr>
                <w:noProof/>
                <w:webHidden/>
              </w:rPr>
              <w:fldChar w:fldCharType="begin"/>
            </w:r>
            <w:r w:rsidR="00112AE9">
              <w:rPr>
                <w:noProof/>
                <w:webHidden/>
              </w:rPr>
              <w:instrText xml:space="preserve"> PAGEREF _Toc68295814 \h </w:instrText>
            </w:r>
            <w:r w:rsidR="00112AE9">
              <w:rPr>
                <w:noProof/>
                <w:webHidden/>
              </w:rPr>
            </w:r>
            <w:r w:rsidR="00112AE9">
              <w:rPr>
                <w:noProof/>
                <w:webHidden/>
              </w:rPr>
              <w:fldChar w:fldCharType="separate"/>
            </w:r>
            <w:r w:rsidR="00112AE9">
              <w:rPr>
                <w:noProof/>
                <w:webHidden/>
              </w:rPr>
              <w:t>7</w:t>
            </w:r>
            <w:r w:rsidR="00112AE9">
              <w:rPr>
                <w:noProof/>
                <w:webHidden/>
              </w:rPr>
              <w:fldChar w:fldCharType="end"/>
            </w:r>
          </w:hyperlink>
        </w:p>
        <w:p w14:paraId="748AD16C" w14:textId="131D95B4" w:rsidR="00112AE9" w:rsidRDefault="0081749A">
          <w:pPr>
            <w:pStyle w:val="TOC1"/>
            <w:tabs>
              <w:tab w:val="right" w:leader="dot" w:pos="10456"/>
            </w:tabs>
            <w:rPr>
              <w:noProof/>
              <w:sz w:val="22"/>
              <w:szCs w:val="22"/>
              <w:lang w:eastAsia="en-IN"/>
            </w:rPr>
          </w:pPr>
          <w:hyperlink w:anchor="_Toc68295815" w:history="1">
            <w:r w:rsidR="00112AE9" w:rsidRPr="007C3145">
              <w:rPr>
                <w:rStyle w:val="Hyperlink"/>
                <w:noProof/>
              </w:rPr>
              <w:t>Comparative study on various subtitles:</w:t>
            </w:r>
            <w:r w:rsidR="00112AE9">
              <w:rPr>
                <w:noProof/>
                <w:webHidden/>
              </w:rPr>
              <w:tab/>
            </w:r>
            <w:r w:rsidR="00112AE9">
              <w:rPr>
                <w:noProof/>
                <w:webHidden/>
              </w:rPr>
              <w:fldChar w:fldCharType="begin"/>
            </w:r>
            <w:r w:rsidR="00112AE9">
              <w:rPr>
                <w:noProof/>
                <w:webHidden/>
              </w:rPr>
              <w:instrText xml:space="preserve"> PAGEREF _Toc68295815 \h </w:instrText>
            </w:r>
            <w:r w:rsidR="00112AE9">
              <w:rPr>
                <w:noProof/>
                <w:webHidden/>
              </w:rPr>
            </w:r>
            <w:r w:rsidR="00112AE9">
              <w:rPr>
                <w:noProof/>
                <w:webHidden/>
              </w:rPr>
              <w:fldChar w:fldCharType="separate"/>
            </w:r>
            <w:r w:rsidR="00112AE9">
              <w:rPr>
                <w:noProof/>
                <w:webHidden/>
              </w:rPr>
              <w:t>7</w:t>
            </w:r>
            <w:r w:rsidR="00112AE9">
              <w:rPr>
                <w:noProof/>
                <w:webHidden/>
              </w:rPr>
              <w:fldChar w:fldCharType="end"/>
            </w:r>
          </w:hyperlink>
        </w:p>
        <w:p w14:paraId="0C912116" w14:textId="6FDDE96B" w:rsidR="00112AE9" w:rsidRDefault="0081749A">
          <w:pPr>
            <w:pStyle w:val="TOC2"/>
            <w:tabs>
              <w:tab w:val="right" w:leader="dot" w:pos="10456"/>
            </w:tabs>
            <w:rPr>
              <w:noProof/>
              <w:sz w:val="22"/>
              <w:szCs w:val="22"/>
              <w:lang w:eastAsia="en-IN"/>
            </w:rPr>
          </w:pPr>
          <w:hyperlink w:anchor="_Toc68295816" w:history="1">
            <w:r w:rsidR="00112AE9" w:rsidRPr="007C3145">
              <w:rPr>
                <w:rStyle w:val="Hyperlink"/>
                <w:noProof/>
              </w:rPr>
              <w:t>Literature Survey</w:t>
            </w:r>
            <w:r w:rsidR="00112AE9">
              <w:rPr>
                <w:noProof/>
                <w:webHidden/>
              </w:rPr>
              <w:tab/>
            </w:r>
            <w:r w:rsidR="00112AE9">
              <w:rPr>
                <w:noProof/>
                <w:webHidden/>
              </w:rPr>
              <w:fldChar w:fldCharType="begin"/>
            </w:r>
            <w:r w:rsidR="00112AE9">
              <w:rPr>
                <w:noProof/>
                <w:webHidden/>
              </w:rPr>
              <w:instrText xml:space="preserve"> PAGEREF _Toc68295816 \h </w:instrText>
            </w:r>
            <w:r w:rsidR="00112AE9">
              <w:rPr>
                <w:noProof/>
                <w:webHidden/>
              </w:rPr>
            </w:r>
            <w:r w:rsidR="00112AE9">
              <w:rPr>
                <w:noProof/>
                <w:webHidden/>
              </w:rPr>
              <w:fldChar w:fldCharType="separate"/>
            </w:r>
            <w:r w:rsidR="00112AE9">
              <w:rPr>
                <w:noProof/>
                <w:webHidden/>
              </w:rPr>
              <w:t>7</w:t>
            </w:r>
            <w:r w:rsidR="00112AE9">
              <w:rPr>
                <w:noProof/>
                <w:webHidden/>
              </w:rPr>
              <w:fldChar w:fldCharType="end"/>
            </w:r>
          </w:hyperlink>
        </w:p>
        <w:p w14:paraId="36AEFE6B" w14:textId="006FA28C" w:rsidR="00112AE9" w:rsidRDefault="0081749A">
          <w:pPr>
            <w:pStyle w:val="TOC2"/>
            <w:tabs>
              <w:tab w:val="right" w:leader="dot" w:pos="10456"/>
            </w:tabs>
            <w:rPr>
              <w:noProof/>
              <w:sz w:val="22"/>
              <w:szCs w:val="22"/>
              <w:lang w:eastAsia="en-IN"/>
            </w:rPr>
          </w:pPr>
          <w:hyperlink w:anchor="_Toc68295817" w:history="1">
            <w:r w:rsidR="00112AE9" w:rsidRPr="007C3145">
              <w:rPr>
                <w:rStyle w:val="Hyperlink"/>
                <w:noProof/>
              </w:rPr>
              <w:t>Grouping</w:t>
            </w:r>
            <w:r w:rsidR="00112AE9">
              <w:rPr>
                <w:noProof/>
                <w:webHidden/>
              </w:rPr>
              <w:tab/>
            </w:r>
            <w:r w:rsidR="00112AE9">
              <w:rPr>
                <w:noProof/>
                <w:webHidden/>
              </w:rPr>
              <w:fldChar w:fldCharType="begin"/>
            </w:r>
            <w:r w:rsidR="00112AE9">
              <w:rPr>
                <w:noProof/>
                <w:webHidden/>
              </w:rPr>
              <w:instrText xml:space="preserve"> PAGEREF _Toc68295817 \h </w:instrText>
            </w:r>
            <w:r w:rsidR="00112AE9">
              <w:rPr>
                <w:noProof/>
                <w:webHidden/>
              </w:rPr>
            </w:r>
            <w:r w:rsidR="00112AE9">
              <w:rPr>
                <w:noProof/>
                <w:webHidden/>
              </w:rPr>
              <w:fldChar w:fldCharType="separate"/>
            </w:r>
            <w:r w:rsidR="00112AE9">
              <w:rPr>
                <w:noProof/>
                <w:webHidden/>
              </w:rPr>
              <w:t>7</w:t>
            </w:r>
            <w:r w:rsidR="00112AE9">
              <w:rPr>
                <w:noProof/>
                <w:webHidden/>
              </w:rPr>
              <w:fldChar w:fldCharType="end"/>
            </w:r>
          </w:hyperlink>
        </w:p>
        <w:p w14:paraId="726315E6" w14:textId="5261CDC6" w:rsidR="00112AE9" w:rsidRDefault="0081749A">
          <w:pPr>
            <w:pStyle w:val="TOC1"/>
            <w:tabs>
              <w:tab w:val="right" w:leader="dot" w:pos="10456"/>
            </w:tabs>
            <w:rPr>
              <w:noProof/>
              <w:sz w:val="22"/>
              <w:szCs w:val="22"/>
              <w:lang w:eastAsia="en-IN"/>
            </w:rPr>
          </w:pPr>
          <w:hyperlink w:anchor="_Toc68295818" w:history="1">
            <w:r w:rsidR="00112AE9" w:rsidRPr="007C3145">
              <w:rPr>
                <w:rStyle w:val="Hyperlink"/>
                <w:noProof/>
              </w:rPr>
              <w:t>Future Scope</w:t>
            </w:r>
            <w:r w:rsidR="00112AE9">
              <w:rPr>
                <w:noProof/>
                <w:webHidden/>
              </w:rPr>
              <w:tab/>
            </w:r>
            <w:r w:rsidR="00112AE9">
              <w:rPr>
                <w:noProof/>
                <w:webHidden/>
              </w:rPr>
              <w:fldChar w:fldCharType="begin"/>
            </w:r>
            <w:r w:rsidR="00112AE9">
              <w:rPr>
                <w:noProof/>
                <w:webHidden/>
              </w:rPr>
              <w:instrText xml:space="preserve"> PAGEREF _Toc68295818 \h </w:instrText>
            </w:r>
            <w:r w:rsidR="00112AE9">
              <w:rPr>
                <w:noProof/>
                <w:webHidden/>
              </w:rPr>
            </w:r>
            <w:r w:rsidR="00112AE9">
              <w:rPr>
                <w:noProof/>
                <w:webHidden/>
              </w:rPr>
              <w:fldChar w:fldCharType="separate"/>
            </w:r>
            <w:r w:rsidR="00112AE9">
              <w:rPr>
                <w:noProof/>
                <w:webHidden/>
              </w:rPr>
              <w:t>7</w:t>
            </w:r>
            <w:r w:rsidR="00112AE9">
              <w:rPr>
                <w:noProof/>
                <w:webHidden/>
              </w:rPr>
              <w:fldChar w:fldCharType="end"/>
            </w:r>
          </w:hyperlink>
        </w:p>
        <w:p w14:paraId="5E4C2040" w14:textId="05EA5037" w:rsidR="00112AE9" w:rsidRDefault="0081749A">
          <w:pPr>
            <w:pStyle w:val="TOC1"/>
            <w:tabs>
              <w:tab w:val="right" w:leader="dot" w:pos="10456"/>
            </w:tabs>
            <w:rPr>
              <w:noProof/>
              <w:sz w:val="22"/>
              <w:szCs w:val="22"/>
              <w:lang w:eastAsia="en-IN"/>
            </w:rPr>
          </w:pPr>
          <w:hyperlink w:anchor="_Toc68295819" w:history="1">
            <w:r w:rsidR="00112AE9" w:rsidRPr="007C3145">
              <w:rPr>
                <w:rStyle w:val="Hyperlink"/>
                <w:bCs/>
                <w:noProof/>
              </w:rPr>
              <w:t>Summary on Literature Survey based on the General Arhitecture Processes</w:t>
            </w:r>
            <w:r w:rsidR="00112AE9">
              <w:rPr>
                <w:noProof/>
                <w:webHidden/>
              </w:rPr>
              <w:tab/>
            </w:r>
            <w:r w:rsidR="00112AE9">
              <w:rPr>
                <w:noProof/>
                <w:webHidden/>
              </w:rPr>
              <w:fldChar w:fldCharType="begin"/>
            </w:r>
            <w:r w:rsidR="00112AE9">
              <w:rPr>
                <w:noProof/>
                <w:webHidden/>
              </w:rPr>
              <w:instrText xml:space="preserve"> PAGEREF _Toc68295819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297E0F4B" w14:textId="680DDF90" w:rsidR="00112AE9" w:rsidRDefault="0081749A">
          <w:pPr>
            <w:pStyle w:val="TOC2"/>
            <w:tabs>
              <w:tab w:val="right" w:leader="dot" w:pos="10456"/>
            </w:tabs>
            <w:rPr>
              <w:noProof/>
              <w:sz w:val="22"/>
              <w:szCs w:val="22"/>
              <w:lang w:eastAsia="en-IN"/>
            </w:rPr>
          </w:pPr>
          <w:hyperlink w:anchor="_Toc68295820" w:history="1">
            <w:r w:rsidR="00112AE9" w:rsidRPr="007C3145">
              <w:rPr>
                <w:rStyle w:val="Hyperlink"/>
                <w:noProof/>
              </w:rPr>
              <w:t>Data Selection</w:t>
            </w:r>
            <w:r w:rsidR="00112AE9">
              <w:rPr>
                <w:noProof/>
                <w:webHidden/>
              </w:rPr>
              <w:tab/>
            </w:r>
            <w:r w:rsidR="00112AE9">
              <w:rPr>
                <w:noProof/>
                <w:webHidden/>
              </w:rPr>
              <w:fldChar w:fldCharType="begin"/>
            </w:r>
            <w:r w:rsidR="00112AE9">
              <w:rPr>
                <w:noProof/>
                <w:webHidden/>
              </w:rPr>
              <w:instrText xml:space="preserve"> PAGEREF _Toc68295820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641D7421" w14:textId="4ACCC3AF" w:rsidR="00112AE9" w:rsidRDefault="0081749A">
          <w:pPr>
            <w:pStyle w:val="TOC2"/>
            <w:tabs>
              <w:tab w:val="right" w:leader="dot" w:pos="10456"/>
            </w:tabs>
            <w:rPr>
              <w:noProof/>
              <w:sz w:val="22"/>
              <w:szCs w:val="22"/>
              <w:lang w:eastAsia="en-IN"/>
            </w:rPr>
          </w:pPr>
          <w:hyperlink w:anchor="_Toc68295821" w:history="1">
            <w:r w:rsidR="00112AE9" w:rsidRPr="007C3145">
              <w:rPr>
                <w:rStyle w:val="Hyperlink"/>
                <w:noProof/>
              </w:rPr>
              <w:t>Exploratory Data Analysis</w:t>
            </w:r>
            <w:r w:rsidR="00112AE9">
              <w:rPr>
                <w:noProof/>
                <w:webHidden/>
              </w:rPr>
              <w:tab/>
            </w:r>
            <w:r w:rsidR="00112AE9">
              <w:rPr>
                <w:noProof/>
                <w:webHidden/>
              </w:rPr>
              <w:fldChar w:fldCharType="begin"/>
            </w:r>
            <w:r w:rsidR="00112AE9">
              <w:rPr>
                <w:noProof/>
                <w:webHidden/>
              </w:rPr>
              <w:instrText xml:space="preserve"> PAGEREF _Toc68295821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58FD058E" w14:textId="64C45D89" w:rsidR="00112AE9" w:rsidRDefault="0081749A">
          <w:pPr>
            <w:pStyle w:val="TOC3"/>
            <w:tabs>
              <w:tab w:val="right" w:leader="dot" w:pos="10456"/>
            </w:tabs>
            <w:rPr>
              <w:noProof/>
              <w:sz w:val="22"/>
              <w:szCs w:val="22"/>
              <w:lang w:eastAsia="en-IN"/>
            </w:rPr>
          </w:pPr>
          <w:hyperlink w:anchor="_Toc68295822" w:history="1">
            <w:r w:rsidR="00112AE9" w:rsidRPr="007C3145">
              <w:rPr>
                <w:rStyle w:val="Hyperlink"/>
                <w:noProof/>
              </w:rPr>
              <w:t>Checking the Types of Data</w:t>
            </w:r>
            <w:r w:rsidR="00112AE9">
              <w:rPr>
                <w:noProof/>
                <w:webHidden/>
              </w:rPr>
              <w:tab/>
            </w:r>
            <w:r w:rsidR="00112AE9">
              <w:rPr>
                <w:noProof/>
                <w:webHidden/>
              </w:rPr>
              <w:fldChar w:fldCharType="begin"/>
            </w:r>
            <w:r w:rsidR="00112AE9">
              <w:rPr>
                <w:noProof/>
                <w:webHidden/>
              </w:rPr>
              <w:instrText xml:space="preserve"> PAGEREF _Toc68295822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7DCB042E" w14:textId="3EB9F53A" w:rsidR="00112AE9" w:rsidRDefault="0081749A">
          <w:pPr>
            <w:pStyle w:val="TOC3"/>
            <w:tabs>
              <w:tab w:val="right" w:leader="dot" w:pos="10456"/>
            </w:tabs>
            <w:rPr>
              <w:noProof/>
              <w:sz w:val="22"/>
              <w:szCs w:val="22"/>
              <w:lang w:eastAsia="en-IN"/>
            </w:rPr>
          </w:pPr>
          <w:hyperlink w:anchor="_Toc68295823" w:history="1">
            <w:r w:rsidR="00112AE9" w:rsidRPr="007C3145">
              <w:rPr>
                <w:rStyle w:val="Hyperlink"/>
                <w:noProof/>
              </w:rPr>
              <w:t>Finding the Outliers</w:t>
            </w:r>
            <w:r w:rsidR="00112AE9">
              <w:rPr>
                <w:noProof/>
                <w:webHidden/>
              </w:rPr>
              <w:tab/>
            </w:r>
            <w:r w:rsidR="00112AE9">
              <w:rPr>
                <w:noProof/>
                <w:webHidden/>
              </w:rPr>
              <w:fldChar w:fldCharType="begin"/>
            </w:r>
            <w:r w:rsidR="00112AE9">
              <w:rPr>
                <w:noProof/>
                <w:webHidden/>
              </w:rPr>
              <w:instrText xml:space="preserve"> PAGEREF _Toc68295823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706C529E" w14:textId="57080222" w:rsidR="00112AE9" w:rsidRDefault="0081749A">
          <w:pPr>
            <w:pStyle w:val="TOC3"/>
            <w:tabs>
              <w:tab w:val="right" w:leader="dot" w:pos="10456"/>
            </w:tabs>
            <w:rPr>
              <w:noProof/>
              <w:sz w:val="22"/>
              <w:szCs w:val="22"/>
              <w:lang w:eastAsia="en-IN"/>
            </w:rPr>
          </w:pPr>
          <w:hyperlink w:anchor="_Toc68295824" w:history="1">
            <w:r w:rsidR="00112AE9" w:rsidRPr="007C3145">
              <w:rPr>
                <w:rStyle w:val="Hyperlink"/>
                <w:noProof/>
              </w:rPr>
              <w:t>Data Visualization</w:t>
            </w:r>
            <w:r w:rsidR="00112AE9">
              <w:rPr>
                <w:noProof/>
                <w:webHidden/>
              </w:rPr>
              <w:tab/>
            </w:r>
            <w:r w:rsidR="00112AE9">
              <w:rPr>
                <w:noProof/>
                <w:webHidden/>
              </w:rPr>
              <w:fldChar w:fldCharType="begin"/>
            </w:r>
            <w:r w:rsidR="00112AE9">
              <w:rPr>
                <w:noProof/>
                <w:webHidden/>
              </w:rPr>
              <w:instrText xml:space="preserve"> PAGEREF _Toc68295824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06AA659F" w14:textId="50805C62" w:rsidR="00112AE9" w:rsidRDefault="0081749A">
          <w:pPr>
            <w:pStyle w:val="TOC2"/>
            <w:tabs>
              <w:tab w:val="right" w:leader="dot" w:pos="10456"/>
            </w:tabs>
            <w:rPr>
              <w:noProof/>
              <w:sz w:val="22"/>
              <w:szCs w:val="22"/>
              <w:lang w:eastAsia="en-IN"/>
            </w:rPr>
          </w:pPr>
          <w:hyperlink w:anchor="_Toc68295825" w:history="1">
            <w:r w:rsidR="00112AE9" w:rsidRPr="007C3145">
              <w:rPr>
                <w:rStyle w:val="Hyperlink"/>
                <w:noProof/>
              </w:rPr>
              <w:t>Data Pre-Processing</w:t>
            </w:r>
            <w:r w:rsidR="00112AE9">
              <w:rPr>
                <w:noProof/>
                <w:webHidden/>
              </w:rPr>
              <w:tab/>
            </w:r>
            <w:r w:rsidR="00112AE9">
              <w:rPr>
                <w:noProof/>
                <w:webHidden/>
              </w:rPr>
              <w:fldChar w:fldCharType="begin"/>
            </w:r>
            <w:r w:rsidR="00112AE9">
              <w:rPr>
                <w:noProof/>
                <w:webHidden/>
              </w:rPr>
              <w:instrText xml:space="preserve"> PAGEREF _Toc68295825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52093FBB" w14:textId="78DF3889" w:rsidR="00112AE9" w:rsidRDefault="0081749A">
          <w:pPr>
            <w:pStyle w:val="TOC3"/>
            <w:tabs>
              <w:tab w:val="right" w:leader="dot" w:pos="10456"/>
            </w:tabs>
            <w:rPr>
              <w:noProof/>
              <w:sz w:val="22"/>
              <w:szCs w:val="22"/>
              <w:lang w:eastAsia="en-IN"/>
            </w:rPr>
          </w:pPr>
          <w:hyperlink w:anchor="_Toc68295826" w:history="1">
            <w:r w:rsidR="00112AE9" w:rsidRPr="007C3145">
              <w:rPr>
                <w:rStyle w:val="Hyperlink"/>
                <w:noProof/>
              </w:rPr>
              <w:t>Splitting the Data</w:t>
            </w:r>
            <w:r w:rsidR="00112AE9">
              <w:rPr>
                <w:noProof/>
                <w:webHidden/>
              </w:rPr>
              <w:tab/>
            </w:r>
            <w:r w:rsidR="00112AE9">
              <w:rPr>
                <w:noProof/>
                <w:webHidden/>
              </w:rPr>
              <w:fldChar w:fldCharType="begin"/>
            </w:r>
            <w:r w:rsidR="00112AE9">
              <w:rPr>
                <w:noProof/>
                <w:webHidden/>
              </w:rPr>
              <w:instrText xml:space="preserve"> PAGEREF _Toc68295826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47DEC0E6" w14:textId="4A766263" w:rsidR="00112AE9" w:rsidRDefault="0081749A">
          <w:pPr>
            <w:pStyle w:val="TOC3"/>
            <w:tabs>
              <w:tab w:val="right" w:leader="dot" w:pos="10456"/>
            </w:tabs>
            <w:rPr>
              <w:noProof/>
              <w:sz w:val="22"/>
              <w:szCs w:val="22"/>
              <w:lang w:eastAsia="en-IN"/>
            </w:rPr>
          </w:pPr>
          <w:hyperlink w:anchor="_Toc68295827" w:history="1">
            <w:r w:rsidR="00112AE9" w:rsidRPr="007C3145">
              <w:rPr>
                <w:rStyle w:val="Hyperlink"/>
                <w:noProof/>
              </w:rPr>
              <w:t>Checking for Missing Values</w:t>
            </w:r>
            <w:r w:rsidR="00112AE9">
              <w:rPr>
                <w:noProof/>
                <w:webHidden/>
              </w:rPr>
              <w:tab/>
            </w:r>
            <w:r w:rsidR="00112AE9">
              <w:rPr>
                <w:noProof/>
                <w:webHidden/>
              </w:rPr>
              <w:fldChar w:fldCharType="begin"/>
            </w:r>
            <w:r w:rsidR="00112AE9">
              <w:rPr>
                <w:noProof/>
                <w:webHidden/>
              </w:rPr>
              <w:instrText xml:space="preserve"> PAGEREF _Toc68295827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479B1AD6" w14:textId="411EF73F" w:rsidR="00112AE9" w:rsidRDefault="0081749A">
          <w:pPr>
            <w:pStyle w:val="TOC3"/>
            <w:tabs>
              <w:tab w:val="right" w:leader="dot" w:pos="10456"/>
            </w:tabs>
            <w:rPr>
              <w:noProof/>
              <w:sz w:val="22"/>
              <w:szCs w:val="22"/>
              <w:lang w:eastAsia="en-IN"/>
            </w:rPr>
          </w:pPr>
          <w:hyperlink w:anchor="_Toc68295828" w:history="1">
            <w:r w:rsidR="00112AE9" w:rsidRPr="007C3145">
              <w:rPr>
                <w:rStyle w:val="Hyperlink"/>
                <w:noProof/>
              </w:rPr>
              <w:t>Checking Categorical Features</w:t>
            </w:r>
            <w:r w:rsidR="00112AE9">
              <w:rPr>
                <w:noProof/>
                <w:webHidden/>
              </w:rPr>
              <w:tab/>
            </w:r>
            <w:r w:rsidR="00112AE9">
              <w:rPr>
                <w:noProof/>
                <w:webHidden/>
              </w:rPr>
              <w:fldChar w:fldCharType="begin"/>
            </w:r>
            <w:r w:rsidR="00112AE9">
              <w:rPr>
                <w:noProof/>
                <w:webHidden/>
              </w:rPr>
              <w:instrText xml:space="preserve"> PAGEREF _Toc68295828 \h </w:instrText>
            </w:r>
            <w:r w:rsidR="00112AE9">
              <w:rPr>
                <w:noProof/>
                <w:webHidden/>
              </w:rPr>
            </w:r>
            <w:r w:rsidR="00112AE9">
              <w:rPr>
                <w:noProof/>
                <w:webHidden/>
              </w:rPr>
              <w:fldChar w:fldCharType="separate"/>
            </w:r>
            <w:r w:rsidR="00112AE9">
              <w:rPr>
                <w:noProof/>
                <w:webHidden/>
              </w:rPr>
              <w:t>8</w:t>
            </w:r>
            <w:r w:rsidR="00112AE9">
              <w:rPr>
                <w:noProof/>
                <w:webHidden/>
              </w:rPr>
              <w:fldChar w:fldCharType="end"/>
            </w:r>
          </w:hyperlink>
        </w:p>
        <w:p w14:paraId="24615112" w14:textId="2D411DD6" w:rsidR="00112AE9" w:rsidRDefault="0081749A">
          <w:pPr>
            <w:pStyle w:val="TOC3"/>
            <w:tabs>
              <w:tab w:val="right" w:leader="dot" w:pos="10456"/>
            </w:tabs>
            <w:rPr>
              <w:noProof/>
              <w:sz w:val="22"/>
              <w:szCs w:val="22"/>
              <w:lang w:eastAsia="en-IN"/>
            </w:rPr>
          </w:pPr>
          <w:hyperlink w:anchor="_Toc68295829" w:history="1">
            <w:r w:rsidR="00112AE9" w:rsidRPr="007C3145">
              <w:rPr>
                <w:rStyle w:val="Hyperlink"/>
                <w:noProof/>
              </w:rPr>
              <w:t>Normalizing Dataset</w:t>
            </w:r>
            <w:r w:rsidR="00112AE9">
              <w:rPr>
                <w:noProof/>
                <w:webHidden/>
              </w:rPr>
              <w:tab/>
            </w:r>
            <w:r w:rsidR="00112AE9">
              <w:rPr>
                <w:noProof/>
                <w:webHidden/>
              </w:rPr>
              <w:fldChar w:fldCharType="begin"/>
            </w:r>
            <w:r w:rsidR="00112AE9">
              <w:rPr>
                <w:noProof/>
                <w:webHidden/>
              </w:rPr>
              <w:instrText xml:space="preserve"> PAGEREF _Toc68295829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446FE466" w14:textId="2740DCC7" w:rsidR="00112AE9" w:rsidRDefault="0081749A">
          <w:pPr>
            <w:pStyle w:val="TOC2"/>
            <w:tabs>
              <w:tab w:val="right" w:leader="dot" w:pos="10456"/>
            </w:tabs>
            <w:rPr>
              <w:noProof/>
              <w:sz w:val="22"/>
              <w:szCs w:val="22"/>
              <w:lang w:eastAsia="en-IN"/>
            </w:rPr>
          </w:pPr>
          <w:hyperlink w:anchor="_Toc68295830" w:history="1">
            <w:r w:rsidR="00112AE9" w:rsidRPr="007C3145">
              <w:rPr>
                <w:rStyle w:val="Hyperlink"/>
                <w:noProof/>
              </w:rPr>
              <w:t>Feature Transformation</w:t>
            </w:r>
            <w:r w:rsidR="00112AE9">
              <w:rPr>
                <w:noProof/>
                <w:webHidden/>
              </w:rPr>
              <w:tab/>
            </w:r>
            <w:r w:rsidR="00112AE9">
              <w:rPr>
                <w:noProof/>
                <w:webHidden/>
              </w:rPr>
              <w:fldChar w:fldCharType="begin"/>
            </w:r>
            <w:r w:rsidR="00112AE9">
              <w:rPr>
                <w:noProof/>
                <w:webHidden/>
              </w:rPr>
              <w:instrText xml:space="preserve"> PAGEREF _Toc68295830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1399F420" w14:textId="7EACE259" w:rsidR="00112AE9" w:rsidRDefault="0081749A">
          <w:pPr>
            <w:pStyle w:val="TOC3"/>
            <w:tabs>
              <w:tab w:val="right" w:leader="dot" w:pos="10456"/>
            </w:tabs>
            <w:rPr>
              <w:noProof/>
              <w:sz w:val="22"/>
              <w:szCs w:val="22"/>
              <w:lang w:eastAsia="en-IN"/>
            </w:rPr>
          </w:pPr>
          <w:hyperlink w:anchor="_Toc68295831" w:history="1">
            <w:r w:rsidR="00112AE9" w:rsidRPr="007C3145">
              <w:rPr>
                <w:rStyle w:val="Hyperlink"/>
                <w:noProof/>
              </w:rPr>
              <w:t>Why do we need Feature Transformation and Scaling?</w:t>
            </w:r>
            <w:r w:rsidR="00112AE9">
              <w:rPr>
                <w:noProof/>
                <w:webHidden/>
              </w:rPr>
              <w:tab/>
            </w:r>
            <w:r w:rsidR="00112AE9">
              <w:rPr>
                <w:noProof/>
                <w:webHidden/>
              </w:rPr>
              <w:fldChar w:fldCharType="begin"/>
            </w:r>
            <w:r w:rsidR="00112AE9">
              <w:rPr>
                <w:noProof/>
                <w:webHidden/>
              </w:rPr>
              <w:instrText xml:space="preserve"> PAGEREF _Toc68295831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143725A7" w14:textId="6B72FFC7" w:rsidR="00112AE9" w:rsidRDefault="0081749A">
          <w:pPr>
            <w:pStyle w:val="TOC3"/>
            <w:tabs>
              <w:tab w:val="right" w:leader="dot" w:pos="10456"/>
            </w:tabs>
            <w:rPr>
              <w:noProof/>
              <w:sz w:val="22"/>
              <w:szCs w:val="22"/>
              <w:lang w:eastAsia="en-IN"/>
            </w:rPr>
          </w:pPr>
          <w:hyperlink w:anchor="_Toc68295832" w:history="1">
            <w:r w:rsidR="00112AE9" w:rsidRPr="007C3145">
              <w:rPr>
                <w:rStyle w:val="Hyperlink"/>
                <w:noProof/>
              </w:rPr>
              <w:t>Feature Transformations used in the Models</w:t>
            </w:r>
            <w:r w:rsidR="00112AE9">
              <w:rPr>
                <w:noProof/>
                <w:webHidden/>
              </w:rPr>
              <w:tab/>
            </w:r>
            <w:r w:rsidR="00112AE9">
              <w:rPr>
                <w:noProof/>
                <w:webHidden/>
              </w:rPr>
              <w:fldChar w:fldCharType="begin"/>
            </w:r>
            <w:r w:rsidR="00112AE9">
              <w:rPr>
                <w:noProof/>
                <w:webHidden/>
              </w:rPr>
              <w:instrText xml:space="preserve"> PAGEREF _Toc68295832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22AC29B9" w14:textId="5E214E46" w:rsidR="00112AE9" w:rsidRDefault="0081749A">
          <w:pPr>
            <w:pStyle w:val="TOC4"/>
            <w:tabs>
              <w:tab w:val="right" w:leader="dot" w:pos="10456"/>
            </w:tabs>
            <w:rPr>
              <w:noProof/>
              <w:sz w:val="22"/>
              <w:szCs w:val="22"/>
              <w:lang w:eastAsia="en-IN"/>
            </w:rPr>
          </w:pPr>
          <w:hyperlink w:anchor="_Toc68295833" w:history="1">
            <w:r w:rsidR="00112AE9" w:rsidRPr="007C3145">
              <w:rPr>
                <w:rStyle w:val="Hyperlink"/>
                <w:noProof/>
              </w:rPr>
              <w:t>MaxAbsScalar</w:t>
            </w:r>
            <w:r w:rsidR="00112AE9">
              <w:rPr>
                <w:noProof/>
                <w:webHidden/>
              </w:rPr>
              <w:tab/>
            </w:r>
            <w:r w:rsidR="00112AE9">
              <w:rPr>
                <w:noProof/>
                <w:webHidden/>
              </w:rPr>
              <w:fldChar w:fldCharType="begin"/>
            </w:r>
            <w:r w:rsidR="00112AE9">
              <w:rPr>
                <w:noProof/>
                <w:webHidden/>
              </w:rPr>
              <w:instrText xml:space="preserve"> PAGEREF _Toc68295833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41C95E92" w14:textId="1C684638" w:rsidR="00112AE9" w:rsidRDefault="0081749A">
          <w:pPr>
            <w:pStyle w:val="TOC4"/>
            <w:tabs>
              <w:tab w:val="right" w:leader="dot" w:pos="10456"/>
            </w:tabs>
            <w:rPr>
              <w:noProof/>
              <w:sz w:val="22"/>
              <w:szCs w:val="22"/>
              <w:lang w:eastAsia="en-IN"/>
            </w:rPr>
          </w:pPr>
          <w:hyperlink w:anchor="_Toc68295834" w:history="1">
            <w:r w:rsidR="00112AE9" w:rsidRPr="007C3145">
              <w:rPr>
                <w:rStyle w:val="Hyperlink"/>
                <w:noProof/>
              </w:rPr>
              <w:t>Robust Scalar</w:t>
            </w:r>
            <w:r w:rsidR="00112AE9">
              <w:rPr>
                <w:noProof/>
                <w:webHidden/>
              </w:rPr>
              <w:tab/>
            </w:r>
            <w:r w:rsidR="00112AE9">
              <w:rPr>
                <w:noProof/>
                <w:webHidden/>
              </w:rPr>
              <w:fldChar w:fldCharType="begin"/>
            </w:r>
            <w:r w:rsidR="00112AE9">
              <w:rPr>
                <w:noProof/>
                <w:webHidden/>
              </w:rPr>
              <w:instrText xml:space="preserve"> PAGEREF _Toc68295834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653DE200" w14:textId="2D054776" w:rsidR="00112AE9" w:rsidRDefault="0081749A">
          <w:pPr>
            <w:pStyle w:val="TOC4"/>
            <w:tabs>
              <w:tab w:val="right" w:leader="dot" w:pos="10456"/>
            </w:tabs>
            <w:rPr>
              <w:noProof/>
              <w:sz w:val="22"/>
              <w:szCs w:val="22"/>
              <w:lang w:eastAsia="en-IN"/>
            </w:rPr>
          </w:pPr>
          <w:hyperlink w:anchor="_Toc68295835" w:history="1">
            <w:r w:rsidR="00112AE9" w:rsidRPr="007C3145">
              <w:rPr>
                <w:rStyle w:val="Hyperlink"/>
                <w:noProof/>
              </w:rPr>
              <w:t>Unit Vector Scaler</w:t>
            </w:r>
            <w:r w:rsidR="00112AE9">
              <w:rPr>
                <w:noProof/>
                <w:webHidden/>
              </w:rPr>
              <w:tab/>
            </w:r>
            <w:r w:rsidR="00112AE9">
              <w:rPr>
                <w:noProof/>
                <w:webHidden/>
              </w:rPr>
              <w:fldChar w:fldCharType="begin"/>
            </w:r>
            <w:r w:rsidR="00112AE9">
              <w:rPr>
                <w:noProof/>
                <w:webHidden/>
              </w:rPr>
              <w:instrText xml:space="preserve"> PAGEREF _Toc68295835 \h </w:instrText>
            </w:r>
            <w:r w:rsidR="00112AE9">
              <w:rPr>
                <w:noProof/>
                <w:webHidden/>
              </w:rPr>
            </w:r>
            <w:r w:rsidR="00112AE9">
              <w:rPr>
                <w:noProof/>
                <w:webHidden/>
              </w:rPr>
              <w:fldChar w:fldCharType="separate"/>
            </w:r>
            <w:r w:rsidR="00112AE9">
              <w:rPr>
                <w:noProof/>
                <w:webHidden/>
              </w:rPr>
              <w:t>9</w:t>
            </w:r>
            <w:r w:rsidR="00112AE9">
              <w:rPr>
                <w:noProof/>
                <w:webHidden/>
              </w:rPr>
              <w:fldChar w:fldCharType="end"/>
            </w:r>
          </w:hyperlink>
        </w:p>
        <w:p w14:paraId="12140779" w14:textId="40D31944" w:rsidR="00112AE9" w:rsidRDefault="0081749A">
          <w:pPr>
            <w:pStyle w:val="TOC2"/>
            <w:tabs>
              <w:tab w:val="right" w:leader="dot" w:pos="10456"/>
            </w:tabs>
            <w:rPr>
              <w:noProof/>
              <w:sz w:val="22"/>
              <w:szCs w:val="22"/>
              <w:lang w:eastAsia="en-IN"/>
            </w:rPr>
          </w:pPr>
          <w:hyperlink w:anchor="_Toc68295836" w:history="1">
            <w:r w:rsidR="00112AE9" w:rsidRPr="007C3145">
              <w:rPr>
                <w:rStyle w:val="Hyperlink"/>
                <w:noProof/>
              </w:rPr>
              <w:t>Feature Selection</w:t>
            </w:r>
            <w:r w:rsidR="00112AE9">
              <w:rPr>
                <w:noProof/>
                <w:webHidden/>
              </w:rPr>
              <w:tab/>
            </w:r>
            <w:r w:rsidR="00112AE9">
              <w:rPr>
                <w:noProof/>
                <w:webHidden/>
              </w:rPr>
              <w:fldChar w:fldCharType="begin"/>
            </w:r>
            <w:r w:rsidR="00112AE9">
              <w:rPr>
                <w:noProof/>
                <w:webHidden/>
              </w:rPr>
              <w:instrText xml:space="preserve"> PAGEREF _Toc68295836 \h </w:instrText>
            </w:r>
            <w:r w:rsidR="00112AE9">
              <w:rPr>
                <w:noProof/>
                <w:webHidden/>
              </w:rPr>
            </w:r>
            <w:r w:rsidR="00112AE9">
              <w:rPr>
                <w:noProof/>
                <w:webHidden/>
              </w:rPr>
              <w:fldChar w:fldCharType="separate"/>
            </w:r>
            <w:r w:rsidR="00112AE9">
              <w:rPr>
                <w:noProof/>
                <w:webHidden/>
              </w:rPr>
              <w:t>10</w:t>
            </w:r>
            <w:r w:rsidR="00112AE9">
              <w:rPr>
                <w:noProof/>
                <w:webHidden/>
              </w:rPr>
              <w:fldChar w:fldCharType="end"/>
            </w:r>
          </w:hyperlink>
        </w:p>
        <w:p w14:paraId="256F6EE5" w14:textId="0E363C80" w:rsidR="00112AE9" w:rsidRDefault="0081749A">
          <w:pPr>
            <w:pStyle w:val="TOC3"/>
            <w:tabs>
              <w:tab w:val="right" w:leader="dot" w:pos="10456"/>
            </w:tabs>
            <w:rPr>
              <w:noProof/>
              <w:sz w:val="22"/>
              <w:szCs w:val="22"/>
              <w:lang w:eastAsia="en-IN"/>
            </w:rPr>
          </w:pPr>
          <w:hyperlink w:anchor="_Toc68295837" w:history="1">
            <w:r w:rsidR="00112AE9" w:rsidRPr="007C3145">
              <w:rPr>
                <w:rStyle w:val="Hyperlink"/>
                <w:noProof/>
              </w:rPr>
              <w:t>Principal Component Analysis</w:t>
            </w:r>
            <w:r w:rsidR="00112AE9">
              <w:rPr>
                <w:noProof/>
                <w:webHidden/>
              </w:rPr>
              <w:tab/>
            </w:r>
            <w:r w:rsidR="00112AE9">
              <w:rPr>
                <w:noProof/>
                <w:webHidden/>
              </w:rPr>
              <w:fldChar w:fldCharType="begin"/>
            </w:r>
            <w:r w:rsidR="00112AE9">
              <w:rPr>
                <w:noProof/>
                <w:webHidden/>
              </w:rPr>
              <w:instrText xml:space="preserve"> PAGEREF _Toc68295837 \h </w:instrText>
            </w:r>
            <w:r w:rsidR="00112AE9">
              <w:rPr>
                <w:noProof/>
                <w:webHidden/>
              </w:rPr>
            </w:r>
            <w:r w:rsidR="00112AE9">
              <w:rPr>
                <w:noProof/>
                <w:webHidden/>
              </w:rPr>
              <w:fldChar w:fldCharType="separate"/>
            </w:r>
            <w:r w:rsidR="00112AE9">
              <w:rPr>
                <w:noProof/>
                <w:webHidden/>
              </w:rPr>
              <w:t>10</w:t>
            </w:r>
            <w:r w:rsidR="00112AE9">
              <w:rPr>
                <w:noProof/>
                <w:webHidden/>
              </w:rPr>
              <w:fldChar w:fldCharType="end"/>
            </w:r>
          </w:hyperlink>
        </w:p>
        <w:p w14:paraId="3EFE1B09" w14:textId="465616EC" w:rsidR="00112AE9" w:rsidRDefault="0081749A">
          <w:pPr>
            <w:pStyle w:val="TOC3"/>
            <w:tabs>
              <w:tab w:val="right" w:leader="dot" w:pos="10456"/>
            </w:tabs>
            <w:rPr>
              <w:noProof/>
              <w:sz w:val="22"/>
              <w:szCs w:val="22"/>
              <w:lang w:eastAsia="en-IN"/>
            </w:rPr>
          </w:pPr>
          <w:hyperlink w:anchor="_Toc68295838" w:history="1">
            <w:r w:rsidR="00112AE9" w:rsidRPr="007C3145">
              <w:rPr>
                <w:rStyle w:val="Hyperlink"/>
                <w:rFonts w:eastAsia="Times New Roman"/>
                <w:noProof/>
                <w:lang w:eastAsia="en-IN"/>
              </w:rPr>
              <w:t>Linear Discriminant Analysis</w:t>
            </w:r>
            <w:r w:rsidR="00112AE9">
              <w:rPr>
                <w:noProof/>
                <w:webHidden/>
              </w:rPr>
              <w:tab/>
            </w:r>
            <w:r w:rsidR="00112AE9">
              <w:rPr>
                <w:noProof/>
                <w:webHidden/>
              </w:rPr>
              <w:fldChar w:fldCharType="begin"/>
            </w:r>
            <w:r w:rsidR="00112AE9">
              <w:rPr>
                <w:noProof/>
                <w:webHidden/>
              </w:rPr>
              <w:instrText xml:space="preserve"> PAGEREF _Toc68295838 \h </w:instrText>
            </w:r>
            <w:r w:rsidR="00112AE9">
              <w:rPr>
                <w:noProof/>
                <w:webHidden/>
              </w:rPr>
            </w:r>
            <w:r w:rsidR="00112AE9">
              <w:rPr>
                <w:noProof/>
                <w:webHidden/>
              </w:rPr>
              <w:fldChar w:fldCharType="separate"/>
            </w:r>
            <w:r w:rsidR="00112AE9">
              <w:rPr>
                <w:noProof/>
                <w:webHidden/>
              </w:rPr>
              <w:t>10</w:t>
            </w:r>
            <w:r w:rsidR="00112AE9">
              <w:rPr>
                <w:noProof/>
                <w:webHidden/>
              </w:rPr>
              <w:fldChar w:fldCharType="end"/>
            </w:r>
          </w:hyperlink>
        </w:p>
        <w:p w14:paraId="35600BED" w14:textId="042C62F5" w:rsidR="00112AE9" w:rsidRDefault="0081749A">
          <w:pPr>
            <w:pStyle w:val="TOC2"/>
            <w:tabs>
              <w:tab w:val="right" w:leader="dot" w:pos="10456"/>
            </w:tabs>
            <w:rPr>
              <w:noProof/>
              <w:sz w:val="22"/>
              <w:szCs w:val="22"/>
              <w:lang w:eastAsia="en-IN"/>
            </w:rPr>
          </w:pPr>
          <w:hyperlink w:anchor="_Toc68295839" w:history="1">
            <w:r w:rsidR="00112AE9" w:rsidRPr="007C3145">
              <w:rPr>
                <w:rStyle w:val="Hyperlink"/>
                <w:noProof/>
              </w:rPr>
              <w:t>Model Selection</w:t>
            </w:r>
            <w:r w:rsidR="00112AE9">
              <w:rPr>
                <w:noProof/>
                <w:webHidden/>
              </w:rPr>
              <w:tab/>
            </w:r>
            <w:r w:rsidR="00112AE9">
              <w:rPr>
                <w:noProof/>
                <w:webHidden/>
              </w:rPr>
              <w:fldChar w:fldCharType="begin"/>
            </w:r>
            <w:r w:rsidR="00112AE9">
              <w:rPr>
                <w:noProof/>
                <w:webHidden/>
              </w:rPr>
              <w:instrText xml:space="preserve"> PAGEREF _Toc68295839 \h </w:instrText>
            </w:r>
            <w:r w:rsidR="00112AE9">
              <w:rPr>
                <w:noProof/>
                <w:webHidden/>
              </w:rPr>
            </w:r>
            <w:r w:rsidR="00112AE9">
              <w:rPr>
                <w:noProof/>
                <w:webHidden/>
              </w:rPr>
              <w:fldChar w:fldCharType="separate"/>
            </w:r>
            <w:r w:rsidR="00112AE9">
              <w:rPr>
                <w:noProof/>
                <w:webHidden/>
              </w:rPr>
              <w:t>11</w:t>
            </w:r>
            <w:r w:rsidR="00112AE9">
              <w:rPr>
                <w:noProof/>
                <w:webHidden/>
              </w:rPr>
              <w:fldChar w:fldCharType="end"/>
            </w:r>
          </w:hyperlink>
        </w:p>
        <w:p w14:paraId="40B64CE7" w14:textId="745C58D1" w:rsidR="00112AE9" w:rsidRDefault="0081749A">
          <w:pPr>
            <w:pStyle w:val="TOC2"/>
            <w:tabs>
              <w:tab w:val="right" w:leader="dot" w:pos="10456"/>
            </w:tabs>
            <w:rPr>
              <w:noProof/>
              <w:sz w:val="22"/>
              <w:szCs w:val="22"/>
              <w:lang w:eastAsia="en-IN"/>
            </w:rPr>
          </w:pPr>
          <w:hyperlink w:anchor="_Toc68295840" w:history="1">
            <w:r w:rsidR="00112AE9" w:rsidRPr="007C3145">
              <w:rPr>
                <w:rStyle w:val="Hyperlink"/>
                <w:noProof/>
              </w:rPr>
              <w:t>Model Training</w:t>
            </w:r>
            <w:r w:rsidR="00112AE9">
              <w:rPr>
                <w:noProof/>
                <w:webHidden/>
              </w:rPr>
              <w:tab/>
            </w:r>
            <w:r w:rsidR="00112AE9">
              <w:rPr>
                <w:noProof/>
                <w:webHidden/>
              </w:rPr>
              <w:fldChar w:fldCharType="begin"/>
            </w:r>
            <w:r w:rsidR="00112AE9">
              <w:rPr>
                <w:noProof/>
                <w:webHidden/>
              </w:rPr>
              <w:instrText xml:space="preserve"> PAGEREF _Toc68295840 \h </w:instrText>
            </w:r>
            <w:r w:rsidR="00112AE9">
              <w:rPr>
                <w:noProof/>
                <w:webHidden/>
              </w:rPr>
            </w:r>
            <w:r w:rsidR="00112AE9">
              <w:rPr>
                <w:noProof/>
                <w:webHidden/>
              </w:rPr>
              <w:fldChar w:fldCharType="separate"/>
            </w:r>
            <w:r w:rsidR="00112AE9">
              <w:rPr>
                <w:noProof/>
                <w:webHidden/>
              </w:rPr>
              <w:t>11</w:t>
            </w:r>
            <w:r w:rsidR="00112AE9">
              <w:rPr>
                <w:noProof/>
                <w:webHidden/>
              </w:rPr>
              <w:fldChar w:fldCharType="end"/>
            </w:r>
          </w:hyperlink>
        </w:p>
        <w:p w14:paraId="2CB11089" w14:textId="43EFA2DD" w:rsidR="00112AE9" w:rsidRDefault="0081749A">
          <w:pPr>
            <w:pStyle w:val="TOC2"/>
            <w:tabs>
              <w:tab w:val="right" w:leader="dot" w:pos="10456"/>
            </w:tabs>
            <w:rPr>
              <w:noProof/>
              <w:sz w:val="22"/>
              <w:szCs w:val="22"/>
              <w:lang w:eastAsia="en-IN"/>
            </w:rPr>
          </w:pPr>
          <w:hyperlink w:anchor="_Toc68295841" w:history="1">
            <w:r w:rsidR="00112AE9" w:rsidRPr="007C3145">
              <w:rPr>
                <w:rStyle w:val="Hyperlink"/>
                <w:noProof/>
              </w:rPr>
              <w:t>Model Evaluation</w:t>
            </w:r>
            <w:r w:rsidR="00112AE9">
              <w:rPr>
                <w:noProof/>
                <w:webHidden/>
              </w:rPr>
              <w:tab/>
            </w:r>
            <w:r w:rsidR="00112AE9">
              <w:rPr>
                <w:noProof/>
                <w:webHidden/>
              </w:rPr>
              <w:fldChar w:fldCharType="begin"/>
            </w:r>
            <w:r w:rsidR="00112AE9">
              <w:rPr>
                <w:noProof/>
                <w:webHidden/>
              </w:rPr>
              <w:instrText xml:space="preserve"> PAGEREF _Toc68295841 \h </w:instrText>
            </w:r>
            <w:r w:rsidR="00112AE9">
              <w:rPr>
                <w:noProof/>
                <w:webHidden/>
              </w:rPr>
            </w:r>
            <w:r w:rsidR="00112AE9">
              <w:rPr>
                <w:noProof/>
                <w:webHidden/>
              </w:rPr>
              <w:fldChar w:fldCharType="separate"/>
            </w:r>
            <w:r w:rsidR="00112AE9">
              <w:rPr>
                <w:noProof/>
                <w:webHidden/>
              </w:rPr>
              <w:t>11</w:t>
            </w:r>
            <w:r w:rsidR="00112AE9">
              <w:rPr>
                <w:noProof/>
                <w:webHidden/>
              </w:rPr>
              <w:fldChar w:fldCharType="end"/>
            </w:r>
          </w:hyperlink>
        </w:p>
        <w:p w14:paraId="1FD430B6" w14:textId="339F8681" w:rsidR="00112AE9" w:rsidRDefault="0081749A">
          <w:pPr>
            <w:pStyle w:val="TOC1"/>
            <w:tabs>
              <w:tab w:val="right" w:leader="dot" w:pos="10456"/>
            </w:tabs>
            <w:rPr>
              <w:noProof/>
              <w:sz w:val="22"/>
              <w:szCs w:val="22"/>
              <w:lang w:eastAsia="en-IN"/>
            </w:rPr>
          </w:pPr>
          <w:hyperlink w:anchor="_Toc68295842" w:history="1">
            <w:r w:rsidR="00112AE9" w:rsidRPr="007C3145">
              <w:rPr>
                <w:rStyle w:val="Hyperlink"/>
                <w:noProof/>
              </w:rPr>
              <w:t>Conclusions:</w:t>
            </w:r>
            <w:r w:rsidR="00112AE9">
              <w:rPr>
                <w:noProof/>
                <w:webHidden/>
              </w:rPr>
              <w:tab/>
            </w:r>
            <w:r w:rsidR="00112AE9">
              <w:rPr>
                <w:noProof/>
                <w:webHidden/>
              </w:rPr>
              <w:fldChar w:fldCharType="begin"/>
            </w:r>
            <w:r w:rsidR="00112AE9">
              <w:rPr>
                <w:noProof/>
                <w:webHidden/>
              </w:rPr>
              <w:instrText xml:space="preserve"> PAGEREF _Toc68295842 \h </w:instrText>
            </w:r>
            <w:r w:rsidR="00112AE9">
              <w:rPr>
                <w:noProof/>
                <w:webHidden/>
              </w:rPr>
            </w:r>
            <w:r w:rsidR="00112AE9">
              <w:rPr>
                <w:noProof/>
                <w:webHidden/>
              </w:rPr>
              <w:fldChar w:fldCharType="separate"/>
            </w:r>
            <w:r w:rsidR="00112AE9">
              <w:rPr>
                <w:noProof/>
                <w:webHidden/>
              </w:rPr>
              <w:t>11</w:t>
            </w:r>
            <w:r w:rsidR="00112AE9">
              <w:rPr>
                <w:noProof/>
                <w:webHidden/>
              </w:rPr>
              <w:fldChar w:fldCharType="end"/>
            </w:r>
          </w:hyperlink>
        </w:p>
        <w:p w14:paraId="2A5D80E6" w14:textId="1AE1492C" w:rsidR="00112AE9" w:rsidRDefault="0081749A">
          <w:pPr>
            <w:pStyle w:val="TOC1"/>
            <w:tabs>
              <w:tab w:val="right" w:leader="dot" w:pos="10456"/>
            </w:tabs>
            <w:rPr>
              <w:noProof/>
              <w:sz w:val="22"/>
              <w:szCs w:val="22"/>
              <w:lang w:eastAsia="en-IN"/>
            </w:rPr>
          </w:pPr>
          <w:hyperlink w:anchor="_Toc68295843" w:history="1">
            <w:r w:rsidR="00112AE9" w:rsidRPr="007C3145">
              <w:rPr>
                <w:rStyle w:val="Hyperlink"/>
                <w:noProof/>
              </w:rPr>
              <w:t>References:</w:t>
            </w:r>
            <w:r w:rsidR="00112AE9">
              <w:rPr>
                <w:noProof/>
                <w:webHidden/>
              </w:rPr>
              <w:tab/>
            </w:r>
            <w:r w:rsidR="00112AE9">
              <w:rPr>
                <w:noProof/>
                <w:webHidden/>
              </w:rPr>
              <w:fldChar w:fldCharType="begin"/>
            </w:r>
            <w:r w:rsidR="00112AE9">
              <w:rPr>
                <w:noProof/>
                <w:webHidden/>
              </w:rPr>
              <w:instrText xml:space="preserve"> PAGEREF _Toc68295843 \h </w:instrText>
            </w:r>
            <w:r w:rsidR="00112AE9">
              <w:rPr>
                <w:noProof/>
                <w:webHidden/>
              </w:rPr>
            </w:r>
            <w:r w:rsidR="00112AE9">
              <w:rPr>
                <w:noProof/>
                <w:webHidden/>
              </w:rPr>
              <w:fldChar w:fldCharType="separate"/>
            </w:r>
            <w:r w:rsidR="00112AE9">
              <w:rPr>
                <w:noProof/>
                <w:webHidden/>
              </w:rPr>
              <w:t>11</w:t>
            </w:r>
            <w:r w:rsidR="00112AE9">
              <w:rPr>
                <w:noProof/>
                <w:webHidden/>
              </w:rPr>
              <w:fldChar w:fldCharType="end"/>
            </w:r>
          </w:hyperlink>
        </w:p>
        <w:p w14:paraId="6026B5AB" w14:textId="5DE3EBE9" w:rsidR="00112AE9" w:rsidRDefault="0081749A">
          <w:pPr>
            <w:pStyle w:val="TOC2"/>
            <w:tabs>
              <w:tab w:val="right" w:leader="dot" w:pos="10456"/>
            </w:tabs>
            <w:rPr>
              <w:noProof/>
              <w:sz w:val="22"/>
              <w:szCs w:val="22"/>
              <w:lang w:eastAsia="en-IN"/>
            </w:rPr>
          </w:pPr>
          <w:hyperlink w:anchor="_Toc68295844" w:history="1">
            <w:r w:rsidR="00112AE9" w:rsidRPr="007C3145">
              <w:rPr>
                <w:rStyle w:val="Hyperlink"/>
                <w:noProof/>
              </w:rPr>
              <w:t>Image acquisition</w:t>
            </w:r>
            <w:r w:rsidR="00112AE9">
              <w:rPr>
                <w:noProof/>
                <w:webHidden/>
              </w:rPr>
              <w:tab/>
            </w:r>
            <w:r w:rsidR="00112AE9">
              <w:rPr>
                <w:noProof/>
                <w:webHidden/>
              </w:rPr>
              <w:fldChar w:fldCharType="begin"/>
            </w:r>
            <w:r w:rsidR="00112AE9">
              <w:rPr>
                <w:noProof/>
                <w:webHidden/>
              </w:rPr>
              <w:instrText xml:space="preserve"> PAGEREF _Toc68295844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48145137" w14:textId="6AB799D8" w:rsidR="00112AE9" w:rsidRDefault="0081749A">
          <w:pPr>
            <w:pStyle w:val="TOC2"/>
            <w:tabs>
              <w:tab w:val="right" w:leader="dot" w:pos="10456"/>
            </w:tabs>
            <w:rPr>
              <w:noProof/>
              <w:sz w:val="22"/>
              <w:szCs w:val="22"/>
              <w:lang w:eastAsia="en-IN"/>
            </w:rPr>
          </w:pPr>
          <w:hyperlink w:anchor="_Toc68295845" w:history="1">
            <w:r w:rsidR="00112AE9" w:rsidRPr="007C3145">
              <w:rPr>
                <w:rStyle w:val="Hyperlink"/>
                <w:noProof/>
              </w:rPr>
              <w:t>Image Pre-processing:</w:t>
            </w:r>
            <w:r w:rsidR="00112AE9">
              <w:rPr>
                <w:noProof/>
                <w:webHidden/>
              </w:rPr>
              <w:tab/>
            </w:r>
            <w:r w:rsidR="00112AE9">
              <w:rPr>
                <w:noProof/>
                <w:webHidden/>
              </w:rPr>
              <w:fldChar w:fldCharType="begin"/>
            </w:r>
            <w:r w:rsidR="00112AE9">
              <w:rPr>
                <w:noProof/>
                <w:webHidden/>
              </w:rPr>
              <w:instrText xml:space="preserve"> PAGEREF _Toc68295845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4E7C7AA1" w14:textId="7AB5B1B2" w:rsidR="00112AE9" w:rsidRDefault="0081749A">
          <w:pPr>
            <w:pStyle w:val="TOC2"/>
            <w:tabs>
              <w:tab w:val="right" w:leader="dot" w:pos="10456"/>
            </w:tabs>
            <w:rPr>
              <w:noProof/>
              <w:sz w:val="22"/>
              <w:szCs w:val="22"/>
              <w:lang w:eastAsia="en-IN"/>
            </w:rPr>
          </w:pPr>
          <w:hyperlink w:anchor="_Toc68295846" w:history="1">
            <w:r w:rsidR="00112AE9" w:rsidRPr="007C3145">
              <w:rPr>
                <w:rStyle w:val="Hyperlink"/>
                <w:noProof/>
              </w:rPr>
              <w:t>Feature Extraction</w:t>
            </w:r>
            <w:r w:rsidR="00112AE9">
              <w:rPr>
                <w:noProof/>
                <w:webHidden/>
              </w:rPr>
              <w:tab/>
            </w:r>
            <w:r w:rsidR="00112AE9">
              <w:rPr>
                <w:noProof/>
                <w:webHidden/>
              </w:rPr>
              <w:fldChar w:fldCharType="begin"/>
            </w:r>
            <w:r w:rsidR="00112AE9">
              <w:rPr>
                <w:noProof/>
                <w:webHidden/>
              </w:rPr>
              <w:instrText xml:space="preserve"> PAGEREF _Toc68295846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18794F8D" w14:textId="409A9D63" w:rsidR="00112AE9" w:rsidRDefault="0081749A">
          <w:pPr>
            <w:pStyle w:val="TOC2"/>
            <w:tabs>
              <w:tab w:val="right" w:leader="dot" w:pos="10456"/>
            </w:tabs>
            <w:rPr>
              <w:noProof/>
              <w:sz w:val="22"/>
              <w:szCs w:val="22"/>
              <w:lang w:eastAsia="en-IN"/>
            </w:rPr>
          </w:pPr>
          <w:hyperlink w:anchor="_Toc68295847" w:history="1">
            <w:r w:rsidR="00112AE9" w:rsidRPr="007C3145">
              <w:rPr>
                <w:rStyle w:val="Hyperlink"/>
                <w:noProof/>
              </w:rPr>
              <w:t>Classification:</w:t>
            </w:r>
            <w:r w:rsidR="00112AE9">
              <w:rPr>
                <w:noProof/>
                <w:webHidden/>
              </w:rPr>
              <w:tab/>
            </w:r>
            <w:r w:rsidR="00112AE9">
              <w:rPr>
                <w:noProof/>
                <w:webHidden/>
              </w:rPr>
              <w:fldChar w:fldCharType="begin"/>
            </w:r>
            <w:r w:rsidR="00112AE9">
              <w:rPr>
                <w:noProof/>
                <w:webHidden/>
              </w:rPr>
              <w:instrText xml:space="preserve"> PAGEREF _Toc68295847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00ED9EA1" w14:textId="1E9A00EC" w:rsidR="00112AE9" w:rsidRDefault="0081749A">
          <w:pPr>
            <w:pStyle w:val="TOC2"/>
            <w:tabs>
              <w:tab w:val="right" w:leader="dot" w:pos="10456"/>
            </w:tabs>
            <w:rPr>
              <w:noProof/>
              <w:sz w:val="22"/>
              <w:szCs w:val="22"/>
              <w:lang w:eastAsia="en-IN"/>
            </w:rPr>
          </w:pPr>
          <w:hyperlink w:anchor="_Toc68295848" w:history="1">
            <w:r w:rsidR="00112AE9" w:rsidRPr="007C3145">
              <w:rPr>
                <w:rStyle w:val="Hyperlink"/>
                <w:noProof/>
              </w:rPr>
              <w:t>Network Architecture</w:t>
            </w:r>
            <w:r w:rsidR="00112AE9">
              <w:rPr>
                <w:noProof/>
                <w:webHidden/>
              </w:rPr>
              <w:tab/>
            </w:r>
            <w:r w:rsidR="00112AE9">
              <w:rPr>
                <w:noProof/>
                <w:webHidden/>
              </w:rPr>
              <w:fldChar w:fldCharType="begin"/>
            </w:r>
            <w:r w:rsidR="00112AE9">
              <w:rPr>
                <w:noProof/>
                <w:webHidden/>
              </w:rPr>
              <w:instrText xml:space="preserve"> PAGEREF _Toc68295848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36EB4820" w14:textId="41119578" w:rsidR="00112AE9" w:rsidRDefault="0081749A">
          <w:pPr>
            <w:pStyle w:val="TOC3"/>
            <w:tabs>
              <w:tab w:val="right" w:leader="dot" w:pos="10456"/>
            </w:tabs>
            <w:rPr>
              <w:noProof/>
              <w:sz w:val="22"/>
              <w:szCs w:val="22"/>
              <w:lang w:eastAsia="en-IN"/>
            </w:rPr>
          </w:pPr>
          <w:hyperlink w:anchor="_Toc68295849" w:history="1">
            <w:r w:rsidR="00112AE9" w:rsidRPr="007C3145">
              <w:rPr>
                <w:rStyle w:val="Hyperlink"/>
                <w:noProof/>
              </w:rPr>
              <w:t>Pre-processing</w:t>
            </w:r>
            <w:r w:rsidR="00112AE9">
              <w:rPr>
                <w:noProof/>
                <w:webHidden/>
              </w:rPr>
              <w:tab/>
            </w:r>
            <w:r w:rsidR="00112AE9">
              <w:rPr>
                <w:noProof/>
                <w:webHidden/>
              </w:rPr>
              <w:fldChar w:fldCharType="begin"/>
            </w:r>
            <w:r w:rsidR="00112AE9">
              <w:rPr>
                <w:noProof/>
                <w:webHidden/>
              </w:rPr>
              <w:instrText xml:space="preserve"> PAGEREF _Toc68295849 \h </w:instrText>
            </w:r>
            <w:r w:rsidR="00112AE9">
              <w:rPr>
                <w:noProof/>
                <w:webHidden/>
              </w:rPr>
            </w:r>
            <w:r w:rsidR="00112AE9">
              <w:rPr>
                <w:noProof/>
                <w:webHidden/>
              </w:rPr>
              <w:fldChar w:fldCharType="separate"/>
            </w:r>
            <w:r w:rsidR="00112AE9">
              <w:rPr>
                <w:noProof/>
                <w:webHidden/>
              </w:rPr>
              <w:t>12</w:t>
            </w:r>
            <w:r w:rsidR="00112AE9">
              <w:rPr>
                <w:noProof/>
                <w:webHidden/>
              </w:rPr>
              <w:fldChar w:fldCharType="end"/>
            </w:r>
          </w:hyperlink>
        </w:p>
        <w:p w14:paraId="7B3AD1F5" w14:textId="65919183" w:rsidR="00112AE9" w:rsidRDefault="0081749A">
          <w:pPr>
            <w:pStyle w:val="TOC4"/>
            <w:tabs>
              <w:tab w:val="right" w:leader="dot" w:pos="10456"/>
            </w:tabs>
            <w:rPr>
              <w:noProof/>
              <w:sz w:val="22"/>
              <w:szCs w:val="22"/>
              <w:lang w:eastAsia="en-IN"/>
            </w:rPr>
          </w:pPr>
          <w:hyperlink w:anchor="_Toc68295850" w:history="1">
            <w:r w:rsidR="00112AE9" w:rsidRPr="007C3145">
              <w:rPr>
                <w:rStyle w:val="Hyperlink"/>
                <w:noProof/>
              </w:rPr>
              <w:t>Data Preprocessing</w:t>
            </w:r>
            <w:r w:rsidR="00112AE9">
              <w:rPr>
                <w:noProof/>
                <w:webHidden/>
              </w:rPr>
              <w:tab/>
            </w:r>
            <w:r w:rsidR="00112AE9">
              <w:rPr>
                <w:noProof/>
                <w:webHidden/>
              </w:rPr>
              <w:fldChar w:fldCharType="begin"/>
            </w:r>
            <w:r w:rsidR="00112AE9">
              <w:rPr>
                <w:noProof/>
                <w:webHidden/>
              </w:rPr>
              <w:instrText xml:space="preserve"> PAGEREF _Toc68295850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1A95A39C" w14:textId="49F7E9BA" w:rsidR="00112AE9" w:rsidRDefault="0081749A">
          <w:pPr>
            <w:pStyle w:val="TOC5"/>
            <w:tabs>
              <w:tab w:val="right" w:leader="dot" w:pos="10456"/>
            </w:tabs>
            <w:rPr>
              <w:noProof/>
              <w:sz w:val="22"/>
              <w:szCs w:val="22"/>
              <w:lang w:eastAsia="en-IN"/>
            </w:rPr>
          </w:pPr>
          <w:hyperlink w:anchor="_Toc68295851" w:history="1">
            <w:r w:rsidR="00112AE9" w:rsidRPr="007C3145">
              <w:rPr>
                <w:rStyle w:val="Hyperlink"/>
                <w:noProof/>
              </w:rPr>
              <w:t>Read Image</w:t>
            </w:r>
            <w:r w:rsidR="00112AE9">
              <w:rPr>
                <w:noProof/>
                <w:webHidden/>
              </w:rPr>
              <w:tab/>
            </w:r>
            <w:r w:rsidR="00112AE9">
              <w:rPr>
                <w:noProof/>
                <w:webHidden/>
              </w:rPr>
              <w:fldChar w:fldCharType="begin"/>
            </w:r>
            <w:r w:rsidR="00112AE9">
              <w:rPr>
                <w:noProof/>
                <w:webHidden/>
              </w:rPr>
              <w:instrText xml:space="preserve"> PAGEREF _Toc68295851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79B25808" w14:textId="36CCBA9F" w:rsidR="00112AE9" w:rsidRDefault="0081749A">
          <w:pPr>
            <w:pStyle w:val="TOC5"/>
            <w:tabs>
              <w:tab w:val="right" w:leader="dot" w:pos="10456"/>
            </w:tabs>
            <w:rPr>
              <w:noProof/>
              <w:sz w:val="22"/>
              <w:szCs w:val="22"/>
              <w:lang w:eastAsia="en-IN"/>
            </w:rPr>
          </w:pPr>
          <w:hyperlink w:anchor="_Toc68295852" w:history="1">
            <w:r w:rsidR="00112AE9" w:rsidRPr="007C3145">
              <w:rPr>
                <w:rStyle w:val="Hyperlink"/>
                <w:noProof/>
              </w:rPr>
              <w:t>Resize Image</w:t>
            </w:r>
            <w:r w:rsidR="00112AE9">
              <w:rPr>
                <w:noProof/>
                <w:webHidden/>
              </w:rPr>
              <w:tab/>
            </w:r>
            <w:r w:rsidR="00112AE9">
              <w:rPr>
                <w:noProof/>
                <w:webHidden/>
              </w:rPr>
              <w:fldChar w:fldCharType="begin"/>
            </w:r>
            <w:r w:rsidR="00112AE9">
              <w:rPr>
                <w:noProof/>
                <w:webHidden/>
              </w:rPr>
              <w:instrText xml:space="preserve"> PAGEREF _Toc68295852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49E82C3B" w14:textId="3271FB59" w:rsidR="00112AE9" w:rsidRDefault="0081749A">
          <w:pPr>
            <w:pStyle w:val="TOC5"/>
            <w:tabs>
              <w:tab w:val="right" w:leader="dot" w:pos="10456"/>
            </w:tabs>
            <w:rPr>
              <w:noProof/>
              <w:sz w:val="22"/>
              <w:szCs w:val="22"/>
              <w:lang w:eastAsia="en-IN"/>
            </w:rPr>
          </w:pPr>
          <w:hyperlink w:anchor="_Toc68295853" w:history="1">
            <w:r w:rsidR="00112AE9" w:rsidRPr="007C3145">
              <w:rPr>
                <w:rStyle w:val="Hyperlink"/>
                <w:noProof/>
              </w:rPr>
              <w:t>Splitting the Data</w:t>
            </w:r>
            <w:r w:rsidR="00112AE9">
              <w:rPr>
                <w:noProof/>
                <w:webHidden/>
              </w:rPr>
              <w:tab/>
            </w:r>
            <w:r w:rsidR="00112AE9">
              <w:rPr>
                <w:noProof/>
                <w:webHidden/>
              </w:rPr>
              <w:fldChar w:fldCharType="begin"/>
            </w:r>
            <w:r w:rsidR="00112AE9">
              <w:rPr>
                <w:noProof/>
                <w:webHidden/>
              </w:rPr>
              <w:instrText xml:space="preserve"> PAGEREF _Toc68295853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6AF5C10D" w14:textId="14FF3ABE" w:rsidR="00112AE9" w:rsidRDefault="0081749A">
          <w:pPr>
            <w:pStyle w:val="TOC4"/>
            <w:tabs>
              <w:tab w:val="right" w:leader="dot" w:pos="10456"/>
            </w:tabs>
            <w:rPr>
              <w:noProof/>
              <w:sz w:val="22"/>
              <w:szCs w:val="22"/>
              <w:lang w:eastAsia="en-IN"/>
            </w:rPr>
          </w:pPr>
          <w:hyperlink w:anchor="_Toc68295854" w:history="1">
            <w:r w:rsidR="00112AE9" w:rsidRPr="007C3145">
              <w:rPr>
                <w:rStyle w:val="Hyperlink"/>
                <w:noProof/>
              </w:rPr>
              <w:t>Image Preprocessing</w:t>
            </w:r>
            <w:r w:rsidR="00112AE9">
              <w:rPr>
                <w:noProof/>
                <w:webHidden/>
              </w:rPr>
              <w:tab/>
            </w:r>
            <w:r w:rsidR="00112AE9">
              <w:rPr>
                <w:noProof/>
                <w:webHidden/>
              </w:rPr>
              <w:fldChar w:fldCharType="begin"/>
            </w:r>
            <w:r w:rsidR="00112AE9">
              <w:rPr>
                <w:noProof/>
                <w:webHidden/>
              </w:rPr>
              <w:instrText xml:space="preserve"> PAGEREF _Toc68295854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70FC05F5" w14:textId="7E9D0AEE" w:rsidR="00112AE9" w:rsidRDefault="0081749A">
          <w:pPr>
            <w:pStyle w:val="TOC5"/>
            <w:tabs>
              <w:tab w:val="right" w:leader="dot" w:pos="10456"/>
            </w:tabs>
            <w:rPr>
              <w:noProof/>
              <w:sz w:val="22"/>
              <w:szCs w:val="22"/>
              <w:lang w:eastAsia="en-IN"/>
            </w:rPr>
          </w:pPr>
          <w:hyperlink w:anchor="_Toc68295855" w:history="1">
            <w:r w:rsidR="00112AE9" w:rsidRPr="007C3145">
              <w:rPr>
                <w:rStyle w:val="Hyperlink"/>
                <w:noProof/>
              </w:rPr>
              <w:t>Convert into Array and then into Tensors</w:t>
            </w:r>
            <w:r w:rsidR="00112AE9">
              <w:rPr>
                <w:noProof/>
                <w:webHidden/>
              </w:rPr>
              <w:tab/>
            </w:r>
            <w:r w:rsidR="00112AE9">
              <w:rPr>
                <w:noProof/>
                <w:webHidden/>
              </w:rPr>
              <w:fldChar w:fldCharType="begin"/>
            </w:r>
            <w:r w:rsidR="00112AE9">
              <w:rPr>
                <w:noProof/>
                <w:webHidden/>
              </w:rPr>
              <w:instrText xml:space="preserve"> PAGEREF _Toc68295855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0F7D7A1F" w14:textId="41D7F3A0" w:rsidR="00112AE9" w:rsidRDefault="0081749A">
          <w:pPr>
            <w:pStyle w:val="TOC4"/>
            <w:tabs>
              <w:tab w:val="right" w:leader="dot" w:pos="10456"/>
            </w:tabs>
            <w:rPr>
              <w:noProof/>
              <w:sz w:val="22"/>
              <w:szCs w:val="22"/>
              <w:lang w:eastAsia="en-IN"/>
            </w:rPr>
          </w:pPr>
          <w:hyperlink w:anchor="_Toc68295856" w:history="1">
            <w:r w:rsidR="00112AE9" w:rsidRPr="007C3145">
              <w:rPr>
                <w:rStyle w:val="Hyperlink"/>
                <w:noProof/>
              </w:rPr>
              <w:t>Building</w:t>
            </w:r>
            <w:r w:rsidR="00112AE9">
              <w:rPr>
                <w:noProof/>
                <w:webHidden/>
              </w:rPr>
              <w:tab/>
            </w:r>
            <w:r w:rsidR="00112AE9">
              <w:rPr>
                <w:noProof/>
                <w:webHidden/>
              </w:rPr>
              <w:fldChar w:fldCharType="begin"/>
            </w:r>
            <w:r w:rsidR="00112AE9">
              <w:rPr>
                <w:noProof/>
                <w:webHidden/>
              </w:rPr>
              <w:instrText xml:space="preserve"> PAGEREF _Toc68295856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5BC2C350" w14:textId="02EDD344" w:rsidR="00112AE9" w:rsidRDefault="0081749A">
          <w:pPr>
            <w:pStyle w:val="TOC5"/>
            <w:tabs>
              <w:tab w:val="right" w:leader="dot" w:pos="10456"/>
            </w:tabs>
            <w:rPr>
              <w:noProof/>
              <w:sz w:val="22"/>
              <w:szCs w:val="22"/>
              <w:lang w:eastAsia="en-IN"/>
            </w:rPr>
          </w:pPr>
          <w:hyperlink w:anchor="_Toc68295857" w:history="1">
            <w:r w:rsidR="00112AE9" w:rsidRPr="007C3145">
              <w:rPr>
                <w:rStyle w:val="Hyperlink"/>
                <w:noProof/>
              </w:rPr>
              <w:t>Neural Network</w:t>
            </w:r>
            <w:r w:rsidR="00112AE9">
              <w:rPr>
                <w:noProof/>
                <w:webHidden/>
              </w:rPr>
              <w:tab/>
            </w:r>
            <w:r w:rsidR="00112AE9">
              <w:rPr>
                <w:noProof/>
                <w:webHidden/>
              </w:rPr>
              <w:fldChar w:fldCharType="begin"/>
            </w:r>
            <w:r w:rsidR="00112AE9">
              <w:rPr>
                <w:noProof/>
                <w:webHidden/>
              </w:rPr>
              <w:instrText xml:space="preserve"> PAGEREF _Toc68295857 \h </w:instrText>
            </w:r>
            <w:r w:rsidR="00112AE9">
              <w:rPr>
                <w:noProof/>
                <w:webHidden/>
              </w:rPr>
            </w:r>
            <w:r w:rsidR="00112AE9">
              <w:rPr>
                <w:noProof/>
                <w:webHidden/>
              </w:rPr>
              <w:fldChar w:fldCharType="separate"/>
            </w:r>
            <w:r w:rsidR="00112AE9">
              <w:rPr>
                <w:noProof/>
                <w:webHidden/>
              </w:rPr>
              <w:t>13</w:t>
            </w:r>
            <w:r w:rsidR="00112AE9">
              <w:rPr>
                <w:noProof/>
                <w:webHidden/>
              </w:rPr>
              <w:fldChar w:fldCharType="end"/>
            </w:r>
          </w:hyperlink>
        </w:p>
        <w:p w14:paraId="59CBBBE9" w14:textId="0EE3FCB7" w:rsidR="00112AE9" w:rsidRDefault="0081749A">
          <w:pPr>
            <w:pStyle w:val="TOC1"/>
            <w:tabs>
              <w:tab w:val="right" w:leader="dot" w:pos="10456"/>
            </w:tabs>
            <w:rPr>
              <w:noProof/>
              <w:sz w:val="22"/>
              <w:szCs w:val="22"/>
              <w:lang w:eastAsia="en-IN"/>
            </w:rPr>
          </w:pPr>
          <w:hyperlink w:anchor="_Toc68295858" w:history="1">
            <w:r w:rsidR="00112AE9" w:rsidRPr="007C3145">
              <w:rPr>
                <w:rStyle w:val="Hyperlink"/>
                <w:noProof/>
              </w:rPr>
              <w:t>Architecture and Process Flow Model for the Proposed Model</w:t>
            </w:r>
            <w:r w:rsidR="00112AE9">
              <w:rPr>
                <w:noProof/>
                <w:webHidden/>
              </w:rPr>
              <w:tab/>
            </w:r>
            <w:r w:rsidR="00112AE9">
              <w:rPr>
                <w:noProof/>
                <w:webHidden/>
              </w:rPr>
              <w:fldChar w:fldCharType="begin"/>
            </w:r>
            <w:r w:rsidR="00112AE9">
              <w:rPr>
                <w:noProof/>
                <w:webHidden/>
              </w:rPr>
              <w:instrText xml:space="preserve"> PAGEREF _Toc68295858 \h </w:instrText>
            </w:r>
            <w:r w:rsidR="00112AE9">
              <w:rPr>
                <w:noProof/>
                <w:webHidden/>
              </w:rPr>
            </w:r>
            <w:r w:rsidR="00112AE9">
              <w:rPr>
                <w:noProof/>
                <w:webHidden/>
              </w:rPr>
              <w:fldChar w:fldCharType="separate"/>
            </w:r>
            <w:r w:rsidR="00112AE9">
              <w:rPr>
                <w:noProof/>
                <w:webHidden/>
              </w:rPr>
              <w:t>14</w:t>
            </w:r>
            <w:r w:rsidR="00112AE9">
              <w:rPr>
                <w:noProof/>
                <w:webHidden/>
              </w:rPr>
              <w:fldChar w:fldCharType="end"/>
            </w:r>
          </w:hyperlink>
        </w:p>
        <w:p w14:paraId="77F4D067" w14:textId="6394AAE9" w:rsidR="00112AE9" w:rsidRDefault="0081749A">
          <w:pPr>
            <w:pStyle w:val="TOC1"/>
            <w:tabs>
              <w:tab w:val="right" w:leader="dot" w:pos="10456"/>
            </w:tabs>
            <w:rPr>
              <w:noProof/>
              <w:sz w:val="22"/>
              <w:szCs w:val="22"/>
              <w:lang w:eastAsia="en-IN"/>
            </w:rPr>
          </w:pPr>
          <w:hyperlink w:anchor="_Toc68295859" w:history="1">
            <w:r w:rsidR="00112AE9" w:rsidRPr="007C3145">
              <w:rPr>
                <w:rStyle w:val="Hyperlink"/>
                <w:noProof/>
              </w:rPr>
              <w:t>Methodology and System Design</w:t>
            </w:r>
            <w:r w:rsidR="00112AE9">
              <w:rPr>
                <w:noProof/>
                <w:webHidden/>
              </w:rPr>
              <w:tab/>
            </w:r>
            <w:r w:rsidR="00112AE9">
              <w:rPr>
                <w:noProof/>
                <w:webHidden/>
              </w:rPr>
              <w:fldChar w:fldCharType="begin"/>
            </w:r>
            <w:r w:rsidR="00112AE9">
              <w:rPr>
                <w:noProof/>
                <w:webHidden/>
              </w:rPr>
              <w:instrText xml:space="preserve"> PAGEREF _Toc68295859 \h </w:instrText>
            </w:r>
            <w:r w:rsidR="00112AE9">
              <w:rPr>
                <w:noProof/>
                <w:webHidden/>
              </w:rPr>
            </w:r>
            <w:r w:rsidR="00112AE9">
              <w:rPr>
                <w:noProof/>
                <w:webHidden/>
              </w:rPr>
              <w:fldChar w:fldCharType="separate"/>
            </w:r>
            <w:r w:rsidR="00112AE9">
              <w:rPr>
                <w:noProof/>
                <w:webHidden/>
              </w:rPr>
              <w:t>16</w:t>
            </w:r>
            <w:r w:rsidR="00112AE9">
              <w:rPr>
                <w:noProof/>
                <w:webHidden/>
              </w:rPr>
              <w:fldChar w:fldCharType="end"/>
            </w:r>
          </w:hyperlink>
        </w:p>
        <w:p w14:paraId="05EBFBCE" w14:textId="0F033FBC" w:rsidR="00112AE9" w:rsidRDefault="0081749A">
          <w:pPr>
            <w:pStyle w:val="TOC2"/>
            <w:tabs>
              <w:tab w:val="right" w:leader="dot" w:pos="10456"/>
            </w:tabs>
            <w:rPr>
              <w:noProof/>
              <w:sz w:val="22"/>
              <w:szCs w:val="22"/>
              <w:lang w:eastAsia="en-IN"/>
            </w:rPr>
          </w:pPr>
          <w:hyperlink w:anchor="_Toc68295860" w:history="1">
            <w:r w:rsidR="00112AE9" w:rsidRPr="007C3145">
              <w:rPr>
                <w:rStyle w:val="Hyperlink"/>
                <w:noProof/>
              </w:rPr>
              <w:t>Image Processing</w:t>
            </w:r>
            <w:r w:rsidR="00112AE9">
              <w:rPr>
                <w:noProof/>
                <w:webHidden/>
              </w:rPr>
              <w:tab/>
            </w:r>
            <w:r w:rsidR="00112AE9">
              <w:rPr>
                <w:noProof/>
                <w:webHidden/>
              </w:rPr>
              <w:fldChar w:fldCharType="begin"/>
            </w:r>
            <w:r w:rsidR="00112AE9">
              <w:rPr>
                <w:noProof/>
                <w:webHidden/>
              </w:rPr>
              <w:instrText xml:space="preserve"> PAGEREF _Toc68295860 \h </w:instrText>
            </w:r>
            <w:r w:rsidR="00112AE9">
              <w:rPr>
                <w:noProof/>
                <w:webHidden/>
              </w:rPr>
            </w:r>
            <w:r w:rsidR="00112AE9">
              <w:rPr>
                <w:noProof/>
                <w:webHidden/>
              </w:rPr>
              <w:fldChar w:fldCharType="separate"/>
            </w:r>
            <w:r w:rsidR="00112AE9">
              <w:rPr>
                <w:noProof/>
                <w:webHidden/>
              </w:rPr>
              <w:t>16</w:t>
            </w:r>
            <w:r w:rsidR="00112AE9">
              <w:rPr>
                <w:noProof/>
                <w:webHidden/>
              </w:rPr>
              <w:fldChar w:fldCharType="end"/>
            </w:r>
          </w:hyperlink>
        </w:p>
        <w:p w14:paraId="4927AF07" w14:textId="247E5E4F" w:rsidR="00112AE9" w:rsidRDefault="0081749A">
          <w:pPr>
            <w:pStyle w:val="TOC2"/>
            <w:tabs>
              <w:tab w:val="right" w:leader="dot" w:pos="10456"/>
            </w:tabs>
            <w:rPr>
              <w:noProof/>
              <w:sz w:val="22"/>
              <w:szCs w:val="22"/>
              <w:lang w:eastAsia="en-IN"/>
            </w:rPr>
          </w:pPr>
          <w:hyperlink w:anchor="_Toc68295861" w:history="1">
            <w:r w:rsidR="00112AE9" w:rsidRPr="007C3145">
              <w:rPr>
                <w:rStyle w:val="Hyperlink"/>
                <w:noProof/>
              </w:rPr>
              <w:t>Convolutional Neural Network</w:t>
            </w:r>
            <w:r w:rsidR="00112AE9">
              <w:rPr>
                <w:noProof/>
                <w:webHidden/>
              </w:rPr>
              <w:tab/>
            </w:r>
            <w:r w:rsidR="00112AE9">
              <w:rPr>
                <w:noProof/>
                <w:webHidden/>
              </w:rPr>
              <w:fldChar w:fldCharType="begin"/>
            </w:r>
            <w:r w:rsidR="00112AE9">
              <w:rPr>
                <w:noProof/>
                <w:webHidden/>
              </w:rPr>
              <w:instrText xml:space="preserve"> PAGEREF _Toc68295861 \h </w:instrText>
            </w:r>
            <w:r w:rsidR="00112AE9">
              <w:rPr>
                <w:noProof/>
                <w:webHidden/>
              </w:rPr>
            </w:r>
            <w:r w:rsidR="00112AE9">
              <w:rPr>
                <w:noProof/>
                <w:webHidden/>
              </w:rPr>
              <w:fldChar w:fldCharType="separate"/>
            </w:r>
            <w:r w:rsidR="00112AE9">
              <w:rPr>
                <w:noProof/>
                <w:webHidden/>
              </w:rPr>
              <w:t>16</w:t>
            </w:r>
            <w:r w:rsidR="00112AE9">
              <w:rPr>
                <w:noProof/>
                <w:webHidden/>
              </w:rPr>
              <w:fldChar w:fldCharType="end"/>
            </w:r>
          </w:hyperlink>
        </w:p>
        <w:p w14:paraId="12728B4B" w14:textId="6F62A846" w:rsidR="00112AE9" w:rsidRDefault="0081749A">
          <w:pPr>
            <w:pStyle w:val="TOC2"/>
            <w:tabs>
              <w:tab w:val="right" w:leader="dot" w:pos="10456"/>
            </w:tabs>
            <w:rPr>
              <w:noProof/>
              <w:sz w:val="22"/>
              <w:szCs w:val="22"/>
              <w:lang w:eastAsia="en-IN"/>
            </w:rPr>
          </w:pPr>
          <w:hyperlink w:anchor="_Toc68295862" w:history="1">
            <w:r w:rsidR="00112AE9" w:rsidRPr="007C3145">
              <w:rPr>
                <w:rStyle w:val="Hyperlink"/>
                <w:noProof/>
              </w:rPr>
              <w:t>Proposed Simple Process Flow Diagram</w:t>
            </w:r>
            <w:r w:rsidR="00112AE9">
              <w:rPr>
                <w:noProof/>
                <w:webHidden/>
              </w:rPr>
              <w:tab/>
            </w:r>
            <w:r w:rsidR="00112AE9">
              <w:rPr>
                <w:noProof/>
                <w:webHidden/>
              </w:rPr>
              <w:fldChar w:fldCharType="begin"/>
            </w:r>
            <w:r w:rsidR="00112AE9">
              <w:rPr>
                <w:noProof/>
                <w:webHidden/>
              </w:rPr>
              <w:instrText xml:space="preserve"> PAGEREF _Toc68295862 \h </w:instrText>
            </w:r>
            <w:r w:rsidR="00112AE9">
              <w:rPr>
                <w:noProof/>
                <w:webHidden/>
              </w:rPr>
            </w:r>
            <w:r w:rsidR="00112AE9">
              <w:rPr>
                <w:noProof/>
                <w:webHidden/>
              </w:rPr>
              <w:fldChar w:fldCharType="separate"/>
            </w:r>
            <w:r w:rsidR="00112AE9">
              <w:rPr>
                <w:noProof/>
                <w:webHidden/>
              </w:rPr>
              <w:t>16</w:t>
            </w:r>
            <w:r w:rsidR="00112AE9">
              <w:rPr>
                <w:noProof/>
                <w:webHidden/>
              </w:rPr>
              <w:fldChar w:fldCharType="end"/>
            </w:r>
          </w:hyperlink>
        </w:p>
        <w:p w14:paraId="67294084" w14:textId="4F56775D" w:rsidR="0000370C" w:rsidRDefault="0000370C" w:rsidP="0000370C">
          <w:r>
            <w:fldChar w:fldCharType="end"/>
          </w:r>
        </w:p>
      </w:sdtContent>
    </w:sdt>
    <w:p w14:paraId="349CF413" w14:textId="77777777" w:rsidR="0000370C" w:rsidRDefault="0000370C" w:rsidP="0000370C"/>
    <w:p w14:paraId="044C5ADE" w14:textId="77777777" w:rsidR="0000370C" w:rsidRDefault="0000370C" w:rsidP="0000370C"/>
    <w:p w14:paraId="0046A196" w14:textId="77777777" w:rsidR="0000370C" w:rsidRDefault="0000370C" w:rsidP="0000370C"/>
    <w:p w14:paraId="30B1AE0B" w14:textId="77777777" w:rsidR="0000370C" w:rsidRDefault="0000370C" w:rsidP="0000370C"/>
    <w:p w14:paraId="2B6E9877" w14:textId="77777777" w:rsidR="0000370C" w:rsidRDefault="0000370C" w:rsidP="0000370C"/>
    <w:p w14:paraId="4CDBE57F" w14:textId="77777777" w:rsidR="0000370C" w:rsidRDefault="0000370C" w:rsidP="0000370C"/>
    <w:p w14:paraId="2B0011EE" w14:textId="77777777" w:rsidR="0000370C" w:rsidRDefault="0000370C" w:rsidP="0000370C"/>
    <w:p w14:paraId="3CBC944E" w14:textId="77777777" w:rsidR="0000370C" w:rsidRDefault="0000370C" w:rsidP="0000370C"/>
    <w:p w14:paraId="674F834A" w14:textId="52C01BF5" w:rsidR="0000370C" w:rsidRDefault="0000370C" w:rsidP="0000370C">
      <w:pPr>
        <w:pStyle w:val="Title"/>
        <w:jc w:val="center"/>
        <w:rPr>
          <w:sz w:val="44"/>
          <w:szCs w:val="44"/>
        </w:rPr>
      </w:pPr>
      <w:r w:rsidRPr="005A595A">
        <w:rPr>
          <w:sz w:val="44"/>
          <w:szCs w:val="44"/>
        </w:rPr>
        <w:lastRenderedPageBreak/>
        <w:t>Skin Cancer Detection using CNN</w:t>
      </w:r>
    </w:p>
    <w:p w14:paraId="2EFD6431" w14:textId="28A29274" w:rsidR="00FC113C" w:rsidRPr="00FC113C" w:rsidRDefault="00FC113C" w:rsidP="00FC113C">
      <w:pPr>
        <w:pStyle w:val="Subtitle"/>
        <w:jc w:val="center"/>
      </w:pPr>
      <w:r>
        <w:t>General Architecture</w:t>
      </w:r>
    </w:p>
    <w:p w14:paraId="706C8D1D" w14:textId="77777777" w:rsidR="0000370C" w:rsidRDefault="0000370C" w:rsidP="0000370C">
      <w:pPr>
        <w:pStyle w:val="Heading1"/>
      </w:pPr>
      <w:bookmarkStart w:id="0" w:name="_Toc68295804"/>
      <w:r>
        <w:t>Abstract</w:t>
      </w:r>
      <w:bookmarkEnd w:id="0"/>
    </w:p>
    <w:p w14:paraId="0F6E8C92" w14:textId="77777777" w:rsidR="0000370C" w:rsidRDefault="0000370C" w:rsidP="0000370C">
      <w:r>
        <w:t>The project is a CNN trained model which can predict whether the patient has a suffering from Cancer or not by checking the images of the infected areas on the body. The model has been trained on a variety of images through which it predicts the required.</w:t>
      </w:r>
    </w:p>
    <w:p w14:paraId="1F137A68" w14:textId="77777777" w:rsidR="0000370C" w:rsidRDefault="0000370C" w:rsidP="0000370C">
      <w:r>
        <w:t xml:space="preserve">In this project, the image file of the patient is upload into a software, which is GUI-based interface, developed with the help of </w:t>
      </w:r>
      <w:proofErr w:type="spellStart"/>
      <w:r>
        <w:t>Tkinter</w:t>
      </w:r>
      <w:proofErr w:type="spellEnd"/>
      <w:r>
        <w:t>, and it consists of the model saved as a file and the software uses that to analyse the image and give the prediction which can help doctors to start with the medication way faster instead of waiting for the laboratory reports for the confirmation.</w:t>
      </w:r>
    </w:p>
    <w:p w14:paraId="494BB88E" w14:textId="77777777" w:rsidR="0000370C" w:rsidRPr="007B6097" w:rsidRDefault="0000370C" w:rsidP="0000370C">
      <w:r>
        <w:t>So basically,</w:t>
      </w:r>
    </w:p>
    <w:p w14:paraId="78F3F214" w14:textId="77777777" w:rsidR="0000370C" w:rsidRPr="00554ED2" w:rsidRDefault="0000370C" w:rsidP="0000370C">
      <w:pPr>
        <w:pStyle w:val="ListParagraph"/>
        <w:numPr>
          <w:ilvl w:val="0"/>
          <w:numId w:val="4"/>
        </w:numPr>
      </w:pPr>
      <w:r w:rsidRPr="00554ED2">
        <w:t>Skin cancer is an abnormal growth of skin cells. Most skin cancers are caused by exposure to ultraviolet (UV) light. When the skin is not protected, UV rays from sunlight or tanning beds can damage and alter skin's DNA that leads to the cancer.</w:t>
      </w:r>
    </w:p>
    <w:p w14:paraId="419AE8F2" w14:textId="77777777" w:rsidR="0000370C" w:rsidRPr="00554ED2" w:rsidRDefault="0000370C" w:rsidP="0000370C">
      <w:pPr>
        <w:pStyle w:val="ListParagraph"/>
        <w:numPr>
          <w:ilvl w:val="0"/>
          <w:numId w:val="4"/>
        </w:numPr>
      </w:pPr>
      <w:r w:rsidRPr="00554ED2">
        <w:t xml:space="preserve">Deep learning model has been built to classify and identify the binary diagnostic group of melanocytic images obtained through </w:t>
      </w:r>
      <w:proofErr w:type="spellStart"/>
      <w:r w:rsidRPr="00554ED2">
        <w:t>dermoscopy</w:t>
      </w:r>
      <w:proofErr w:type="spellEnd"/>
      <w:r w:rsidRPr="00554ED2">
        <w:t>.</w:t>
      </w:r>
    </w:p>
    <w:p w14:paraId="6EE7532B" w14:textId="77777777" w:rsidR="0000370C" w:rsidRPr="00554ED2" w:rsidRDefault="0000370C" w:rsidP="0000370C">
      <w:pPr>
        <w:pStyle w:val="ListParagraph"/>
        <w:numPr>
          <w:ilvl w:val="0"/>
          <w:numId w:val="4"/>
        </w:numPr>
      </w:pPr>
      <w:r w:rsidRPr="00554ED2">
        <w:t>Based on the model, disease detection through dermal cell images has been investigated, and classifications on dermal cell images have been performed.</w:t>
      </w:r>
    </w:p>
    <w:p w14:paraId="3B6E8EDC" w14:textId="77777777" w:rsidR="0000370C" w:rsidRDefault="0000370C" w:rsidP="0000370C"/>
    <w:p w14:paraId="1B6B59AD" w14:textId="77777777" w:rsidR="0000370C" w:rsidRDefault="0000370C" w:rsidP="0000370C">
      <w:pPr>
        <w:pStyle w:val="Heading1"/>
      </w:pPr>
      <w:bookmarkStart w:id="1" w:name="_Toc68295805"/>
      <w:r>
        <w:t>Ketwords</w:t>
      </w:r>
      <w:bookmarkEnd w:id="1"/>
    </w:p>
    <w:p w14:paraId="005C0DD4" w14:textId="77777777" w:rsidR="0000370C" w:rsidRDefault="0000370C" w:rsidP="0000370C">
      <w:pPr>
        <w:pStyle w:val="ListParagraph"/>
        <w:numPr>
          <w:ilvl w:val="0"/>
          <w:numId w:val="20"/>
        </w:numPr>
        <w:sectPr w:rsidR="0000370C" w:rsidSect="00257C9F">
          <w:headerReference w:type="even" r:id="rId8"/>
          <w:headerReference w:type="default" r:id="rId9"/>
          <w:footerReference w:type="default" r:id="rId10"/>
          <w:headerReference w:type="firs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68B3888" w14:textId="77777777" w:rsidR="0000370C" w:rsidRDefault="0000370C" w:rsidP="0000370C">
      <w:pPr>
        <w:pStyle w:val="ListParagraph"/>
        <w:numPr>
          <w:ilvl w:val="0"/>
          <w:numId w:val="20"/>
        </w:numPr>
      </w:pPr>
      <w:r>
        <w:t>Model</w:t>
      </w:r>
    </w:p>
    <w:p w14:paraId="0604B44B" w14:textId="77777777" w:rsidR="0000370C" w:rsidRDefault="0000370C" w:rsidP="0000370C">
      <w:pPr>
        <w:pStyle w:val="ListParagraph"/>
        <w:numPr>
          <w:ilvl w:val="0"/>
          <w:numId w:val="20"/>
        </w:numPr>
      </w:pPr>
      <w:r>
        <w:t>Convolutional Neural Network</w:t>
      </w:r>
    </w:p>
    <w:p w14:paraId="7D855EE9" w14:textId="77777777" w:rsidR="0000370C" w:rsidRDefault="0000370C" w:rsidP="0000370C">
      <w:pPr>
        <w:pStyle w:val="ListParagraph"/>
        <w:numPr>
          <w:ilvl w:val="0"/>
          <w:numId w:val="20"/>
        </w:numPr>
      </w:pPr>
      <w:r>
        <w:t>Cancer</w:t>
      </w:r>
    </w:p>
    <w:p w14:paraId="0096FD4B" w14:textId="77777777" w:rsidR="0000370C" w:rsidRDefault="0000370C" w:rsidP="0000370C">
      <w:pPr>
        <w:pStyle w:val="ListParagraph"/>
        <w:numPr>
          <w:ilvl w:val="0"/>
          <w:numId w:val="20"/>
        </w:numPr>
      </w:pPr>
      <w:r>
        <w:t>Malignant</w:t>
      </w:r>
    </w:p>
    <w:p w14:paraId="3B7FE869" w14:textId="77777777" w:rsidR="0000370C" w:rsidRDefault="0000370C" w:rsidP="0000370C">
      <w:pPr>
        <w:pStyle w:val="ListParagraph"/>
        <w:numPr>
          <w:ilvl w:val="0"/>
          <w:numId w:val="20"/>
        </w:numPr>
      </w:pPr>
      <w:r>
        <w:t>Benign</w:t>
      </w:r>
    </w:p>
    <w:p w14:paraId="3503C688" w14:textId="77777777" w:rsidR="0000370C" w:rsidRDefault="0000370C" w:rsidP="0000370C">
      <w:pPr>
        <w:pStyle w:val="ListParagraph"/>
        <w:numPr>
          <w:ilvl w:val="0"/>
          <w:numId w:val="20"/>
        </w:numPr>
      </w:pPr>
      <w:r>
        <w:t>Detection</w:t>
      </w:r>
    </w:p>
    <w:p w14:paraId="6CE43229" w14:textId="77777777" w:rsidR="0000370C" w:rsidRDefault="0000370C" w:rsidP="0000370C">
      <w:pPr>
        <w:pStyle w:val="ListParagraph"/>
        <w:numPr>
          <w:ilvl w:val="0"/>
          <w:numId w:val="20"/>
        </w:numPr>
      </w:pPr>
      <w:proofErr w:type="spellStart"/>
      <w:r>
        <w:t>Tkinter</w:t>
      </w:r>
      <w:proofErr w:type="spellEnd"/>
    </w:p>
    <w:p w14:paraId="0965382C" w14:textId="77777777" w:rsidR="0000370C" w:rsidRDefault="0000370C" w:rsidP="0000370C">
      <w:pPr>
        <w:pStyle w:val="ListParagraph"/>
        <w:numPr>
          <w:ilvl w:val="0"/>
          <w:numId w:val="20"/>
        </w:numPr>
      </w:pPr>
      <w:r>
        <w:t>Software</w:t>
      </w:r>
    </w:p>
    <w:p w14:paraId="0B28AB68" w14:textId="77777777" w:rsidR="0000370C" w:rsidRDefault="0000370C" w:rsidP="0000370C">
      <w:pPr>
        <w:pStyle w:val="ListParagraph"/>
        <w:numPr>
          <w:ilvl w:val="0"/>
          <w:numId w:val="20"/>
        </w:numPr>
      </w:pPr>
      <w:r>
        <w:t>Analysis</w:t>
      </w:r>
    </w:p>
    <w:p w14:paraId="324469D5" w14:textId="77777777" w:rsidR="0000370C" w:rsidRDefault="0000370C" w:rsidP="0000370C">
      <w:pPr>
        <w:pStyle w:val="ListParagraph"/>
        <w:numPr>
          <w:ilvl w:val="0"/>
          <w:numId w:val="20"/>
        </w:numPr>
      </w:pPr>
      <w:r>
        <w:t>Uploading</w:t>
      </w:r>
    </w:p>
    <w:p w14:paraId="059CDAF0" w14:textId="77777777" w:rsidR="0000370C" w:rsidRDefault="0000370C" w:rsidP="0000370C">
      <w:pPr>
        <w:pStyle w:val="ListParagraph"/>
        <w:numPr>
          <w:ilvl w:val="0"/>
          <w:numId w:val="20"/>
        </w:numPr>
      </w:pPr>
      <w:r>
        <w:t>Training</w:t>
      </w:r>
    </w:p>
    <w:p w14:paraId="6D87D265" w14:textId="77777777" w:rsidR="0000370C" w:rsidRDefault="0000370C" w:rsidP="0000370C">
      <w:pPr>
        <w:pStyle w:val="ListParagraph"/>
        <w:numPr>
          <w:ilvl w:val="0"/>
          <w:numId w:val="20"/>
        </w:numPr>
      </w:pPr>
      <w:r>
        <w:t>Testing</w:t>
      </w:r>
    </w:p>
    <w:p w14:paraId="0E9F6927" w14:textId="77777777" w:rsidR="0000370C" w:rsidRDefault="0000370C" w:rsidP="0000370C">
      <w:pPr>
        <w:pStyle w:val="ListParagraph"/>
        <w:numPr>
          <w:ilvl w:val="0"/>
          <w:numId w:val="20"/>
        </w:numPr>
      </w:pPr>
      <w:r>
        <w:t>Validation</w:t>
      </w:r>
    </w:p>
    <w:p w14:paraId="5F0305F4" w14:textId="48BF47DB" w:rsidR="0000370C" w:rsidRDefault="0000370C" w:rsidP="0000370C">
      <w:pPr>
        <w:pStyle w:val="ListParagraph"/>
        <w:numPr>
          <w:ilvl w:val="0"/>
          <w:numId w:val="20"/>
        </w:numPr>
      </w:pPr>
      <w:r>
        <w:t>Prediction</w:t>
      </w:r>
    </w:p>
    <w:p w14:paraId="75560909" w14:textId="113194B1" w:rsidR="0000370C" w:rsidRDefault="0000370C" w:rsidP="0000370C">
      <w:pPr>
        <w:pStyle w:val="ListParagraph"/>
        <w:numPr>
          <w:ilvl w:val="0"/>
          <w:numId w:val="20"/>
        </w:numPr>
      </w:pPr>
      <w:proofErr w:type="spellStart"/>
      <w:r>
        <w:t>MobileNet</w:t>
      </w:r>
      <w:proofErr w:type="spellEnd"/>
    </w:p>
    <w:p w14:paraId="14F92C9E" w14:textId="77777777" w:rsidR="0000370C" w:rsidRDefault="0000370C" w:rsidP="0000370C">
      <w:pPr>
        <w:pStyle w:val="ListParagraph"/>
        <w:numPr>
          <w:ilvl w:val="0"/>
          <w:numId w:val="20"/>
        </w:numPr>
      </w:pPr>
      <w:r>
        <w:t>Inception</w:t>
      </w:r>
    </w:p>
    <w:p w14:paraId="1491A568" w14:textId="1EB141AF" w:rsidR="0000370C" w:rsidRDefault="0000370C" w:rsidP="0000370C">
      <w:pPr>
        <w:pStyle w:val="ListParagraph"/>
        <w:numPr>
          <w:ilvl w:val="0"/>
          <w:numId w:val="20"/>
        </w:numPr>
        <w:sectPr w:rsidR="0000370C" w:rsidSect="00257C9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proofErr w:type="spellStart"/>
      <w:r>
        <w:t>Xception</w:t>
      </w:r>
      <w:proofErr w:type="spellEnd"/>
    </w:p>
    <w:p w14:paraId="32834F03" w14:textId="77777777" w:rsidR="0000370C" w:rsidRDefault="0000370C" w:rsidP="0000370C"/>
    <w:p w14:paraId="727B03D3" w14:textId="77777777" w:rsidR="0000370C" w:rsidRDefault="0000370C" w:rsidP="0000370C"/>
    <w:p w14:paraId="744E9868" w14:textId="77777777" w:rsidR="0000370C" w:rsidRDefault="0000370C" w:rsidP="0000370C"/>
    <w:p w14:paraId="0639B736" w14:textId="77777777" w:rsidR="0000370C" w:rsidRDefault="0000370C" w:rsidP="0000370C">
      <w:pPr>
        <w:pStyle w:val="Heading1"/>
      </w:pPr>
      <w:bookmarkStart w:id="2" w:name="_Toc68295806"/>
      <w:r>
        <w:t>Introduction</w:t>
      </w:r>
      <w:bookmarkEnd w:id="2"/>
    </w:p>
    <w:p w14:paraId="6F36359B" w14:textId="77777777" w:rsidR="0000370C" w:rsidRPr="00554ED2" w:rsidRDefault="0000370C" w:rsidP="0000370C">
      <w:pPr>
        <w:pStyle w:val="ListParagraph"/>
        <w:numPr>
          <w:ilvl w:val="0"/>
          <w:numId w:val="2"/>
        </w:numPr>
        <w:tabs>
          <w:tab w:val="left" w:pos="6379"/>
        </w:tabs>
      </w:pPr>
      <w:r w:rsidRPr="00554ED2">
        <w:t>The significant growth of medical images and techniques requires comprehensive and exhaustive efforts from a medical professional who is susceptible to human error and the result can also vary widely among various experts.</w:t>
      </w:r>
    </w:p>
    <w:p w14:paraId="0DB374D8" w14:textId="77777777" w:rsidR="0000370C" w:rsidRPr="00554ED2" w:rsidRDefault="0000370C" w:rsidP="0000370C">
      <w:pPr>
        <w:pStyle w:val="ListParagraph"/>
        <w:numPr>
          <w:ilvl w:val="0"/>
          <w:numId w:val="2"/>
        </w:numPr>
        <w:tabs>
          <w:tab w:val="left" w:pos="6379"/>
        </w:tabs>
      </w:pPr>
      <w:r w:rsidRPr="00554ED2">
        <w:t>In this project, we have used the above stated idea behind disease detection, to develop a system using convolutional neural network (CNN) that will help in detection of a particular disease.</w:t>
      </w:r>
    </w:p>
    <w:p w14:paraId="38964DEC" w14:textId="77777777" w:rsidR="0000370C" w:rsidRDefault="0000370C" w:rsidP="0000370C">
      <w:pPr>
        <w:pStyle w:val="ListParagraph"/>
        <w:numPr>
          <w:ilvl w:val="0"/>
          <w:numId w:val="2"/>
        </w:numPr>
        <w:tabs>
          <w:tab w:val="left" w:pos="6379"/>
        </w:tabs>
      </w:pPr>
      <w:r w:rsidRPr="00554ED2">
        <w:t xml:space="preserve">The system has been made user-friendly with the help of GUI, so that it can be used not only by the medical professionals but also by the population at large. </w:t>
      </w:r>
    </w:p>
    <w:p w14:paraId="7B2AEEE4" w14:textId="77777777" w:rsidR="0000370C" w:rsidRDefault="0000370C" w:rsidP="0000370C">
      <w:pPr>
        <w:tabs>
          <w:tab w:val="left" w:pos="6379"/>
        </w:tabs>
      </w:pPr>
    </w:p>
    <w:p w14:paraId="391B9A4A" w14:textId="52172724" w:rsidR="0000370C" w:rsidRPr="0000370C" w:rsidRDefault="0000370C" w:rsidP="0000370C">
      <w:pPr>
        <w:pStyle w:val="Heading1"/>
        <w:rPr>
          <w:rFonts w:eastAsia="Times New Roman"/>
          <w:b/>
          <w:bCs/>
        </w:rPr>
      </w:pPr>
      <w:bookmarkStart w:id="3" w:name="_Toc68295807"/>
      <w:r>
        <w:t xml:space="preserve">Dataset - </w:t>
      </w:r>
      <w:r w:rsidRPr="0000370C">
        <w:rPr>
          <w:b/>
          <w:bCs/>
        </w:rPr>
        <w:t>ISIC2017: Skin Lesion Analysis Towards Melanoma Detection</w:t>
      </w:r>
      <w:bookmarkEnd w:id="3"/>
    </w:p>
    <w:p w14:paraId="72FACD4A" w14:textId="76B669C0" w:rsidR="0000370C" w:rsidRPr="007B6097" w:rsidRDefault="0000370C" w:rsidP="0000370C">
      <w:pPr>
        <w:pStyle w:val="Heading2"/>
      </w:pPr>
      <w:bookmarkStart w:id="4" w:name="_Toc68295808"/>
      <w:r>
        <w:t>Abstract of Dataset</w:t>
      </w:r>
      <w:bookmarkEnd w:id="4"/>
    </w:p>
    <w:p w14:paraId="68CA94BD" w14:textId="77777777" w:rsidR="0000370C" w:rsidRPr="0000370C" w:rsidRDefault="0000370C" w:rsidP="0000370C">
      <w:pPr>
        <w:rPr>
          <w:rFonts w:eastAsia="Times New Roman"/>
          <w:lang w:eastAsia="en-IN"/>
        </w:rPr>
      </w:pPr>
      <w:r w:rsidRPr="0000370C">
        <w:rPr>
          <w:rFonts w:eastAsia="Times New Roman"/>
          <w:lang w:eastAsia="en-IN"/>
        </w:rPr>
        <w:t xml:space="preserve">The goal of the challenge is to help participants develop image analysis tools to enable the automated diagnosis of melanoma from </w:t>
      </w:r>
      <w:proofErr w:type="spellStart"/>
      <w:r w:rsidRPr="0000370C">
        <w:rPr>
          <w:rFonts w:eastAsia="Times New Roman"/>
          <w:lang w:eastAsia="en-IN"/>
        </w:rPr>
        <w:t>dermoscopic</w:t>
      </w:r>
      <w:proofErr w:type="spellEnd"/>
      <w:r w:rsidRPr="0000370C">
        <w:rPr>
          <w:rFonts w:eastAsia="Times New Roman"/>
          <w:lang w:eastAsia="en-IN"/>
        </w:rPr>
        <w:t xml:space="preserve"> images. Image analysis of skin lesions is composed of 3 parts:</w:t>
      </w:r>
    </w:p>
    <w:p w14:paraId="3EB8FA8A" w14:textId="77777777" w:rsidR="0000370C" w:rsidRPr="0000370C" w:rsidRDefault="0000370C" w:rsidP="0000370C">
      <w:pPr>
        <w:pStyle w:val="ListParagraph"/>
        <w:numPr>
          <w:ilvl w:val="0"/>
          <w:numId w:val="25"/>
        </w:numPr>
        <w:rPr>
          <w:rFonts w:eastAsia="Times New Roman"/>
          <w:lang w:eastAsia="en-IN"/>
        </w:rPr>
      </w:pPr>
      <w:r w:rsidRPr="0000370C">
        <w:rPr>
          <w:rFonts w:eastAsia="Times New Roman"/>
          <w:lang w:eastAsia="en-IN"/>
        </w:rPr>
        <w:t>Part 1: Lesion Segmentation</w:t>
      </w:r>
    </w:p>
    <w:p w14:paraId="59705ED7" w14:textId="77777777" w:rsidR="0000370C" w:rsidRPr="0000370C" w:rsidRDefault="0000370C" w:rsidP="0000370C">
      <w:pPr>
        <w:pStyle w:val="ListParagraph"/>
        <w:numPr>
          <w:ilvl w:val="0"/>
          <w:numId w:val="25"/>
        </w:numPr>
        <w:rPr>
          <w:rFonts w:eastAsia="Times New Roman"/>
          <w:lang w:eastAsia="en-IN"/>
        </w:rPr>
      </w:pPr>
      <w:r w:rsidRPr="0000370C">
        <w:rPr>
          <w:rFonts w:eastAsia="Times New Roman"/>
          <w:lang w:eastAsia="en-IN"/>
        </w:rPr>
        <w:t xml:space="preserve">Part 2: Detection and Localization of Visual </w:t>
      </w:r>
      <w:proofErr w:type="spellStart"/>
      <w:r w:rsidRPr="0000370C">
        <w:rPr>
          <w:rFonts w:eastAsia="Times New Roman"/>
          <w:lang w:eastAsia="en-IN"/>
        </w:rPr>
        <w:t>Dermoscopic</w:t>
      </w:r>
      <w:proofErr w:type="spellEnd"/>
      <w:r w:rsidRPr="0000370C">
        <w:rPr>
          <w:rFonts w:eastAsia="Times New Roman"/>
          <w:lang w:eastAsia="en-IN"/>
        </w:rPr>
        <w:t xml:space="preserve"> Features/Patterns</w:t>
      </w:r>
    </w:p>
    <w:p w14:paraId="46F34EB9" w14:textId="77777777" w:rsidR="0000370C" w:rsidRPr="0000370C" w:rsidRDefault="0000370C" w:rsidP="0000370C">
      <w:pPr>
        <w:pStyle w:val="ListParagraph"/>
        <w:numPr>
          <w:ilvl w:val="0"/>
          <w:numId w:val="25"/>
        </w:numPr>
        <w:rPr>
          <w:rFonts w:eastAsia="Times New Roman"/>
          <w:lang w:eastAsia="en-IN"/>
        </w:rPr>
      </w:pPr>
      <w:r w:rsidRPr="0000370C">
        <w:rPr>
          <w:rFonts w:eastAsia="Times New Roman"/>
          <w:lang w:eastAsia="en-IN"/>
        </w:rPr>
        <w:t>Part 3: Disease Classification</w:t>
      </w:r>
    </w:p>
    <w:p w14:paraId="7F1FE944" w14:textId="77777777" w:rsidR="0000370C" w:rsidRPr="0000370C" w:rsidRDefault="0000370C" w:rsidP="0000370C">
      <w:pPr>
        <w:rPr>
          <w:rFonts w:eastAsia="Times New Roman"/>
          <w:lang w:eastAsia="en-IN"/>
        </w:rPr>
      </w:pPr>
      <w:r w:rsidRPr="0000370C">
        <w:rPr>
          <w:rFonts w:eastAsia="Times New Roman"/>
          <w:lang w:eastAsia="en-IN"/>
        </w:rPr>
        <w:t>This challenge provides training data (</w:t>
      </w:r>
      <w:del w:id="5" w:author="Unknown">
        <w:r w:rsidRPr="0000370C">
          <w:rPr>
            <w:rFonts w:eastAsia="Times New Roman"/>
            <w:lang w:eastAsia="en-IN"/>
          </w:rPr>
          <w:delText>2000 images) for participants to engage in all 3 components of lesion image analysis. A separate public validation dataset (</w:delText>
        </w:r>
      </w:del>
      <w:r w:rsidRPr="0000370C">
        <w:rPr>
          <w:rFonts w:eastAsia="Times New Roman"/>
          <w:lang w:eastAsia="en-IN"/>
        </w:rPr>
        <w:t>150 images) and blind held-out test dataset (~600 images) will be provided for participants to generate and submit automated results.</w:t>
      </w:r>
    </w:p>
    <w:p w14:paraId="144F3B34" w14:textId="5BD78ED7" w:rsidR="0000370C" w:rsidRDefault="0000370C" w:rsidP="0000370C">
      <w:pPr>
        <w:pStyle w:val="Heading2"/>
      </w:pPr>
      <w:bookmarkStart w:id="6" w:name="_Toc68295809"/>
      <w:r>
        <w:t>Background</w:t>
      </w:r>
      <w:bookmarkEnd w:id="6"/>
    </w:p>
    <w:p w14:paraId="778FB953" w14:textId="7F31ADFA" w:rsidR="0000370C" w:rsidRDefault="0000370C" w:rsidP="0000370C">
      <w:pPr>
        <w:pStyle w:val="Heading3"/>
      </w:pPr>
      <w:bookmarkStart w:id="7" w:name="_Toc68295810"/>
      <w:r>
        <w:t>Melanoma</w:t>
      </w:r>
      <w:bookmarkEnd w:id="7"/>
    </w:p>
    <w:p w14:paraId="2FEC581E" w14:textId="53B64BBF" w:rsidR="0000370C" w:rsidRDefault="0000370C" w:rsidP="0000370C">
      <w:pPr>
        <w:rPr>
          <w:shd w:val="clear" w:color="auto" w:fill="FFFFFF"/>
        </w:rPr>
      </w:pPr>
      <w:r>
        <w:rPr>
          <w:shd w:val="clear" w:color="auto" w:fill="FFFFFF"/>
        </w:rPr>
        <w:t>Skin cancer is a major public health problem, with over 5 million newly diagnosed cases in the United States each year. Melanoma is the deadliest form of skin cancer, responsible for over 9,000 deaths each year.</w:t>
      </w:r>
    </w:p>
    <w:p w14:paraId="1384C75D" w14:textId="663EBC96" w:rsidR="0000370C" w:rsidRDefault="0000370C" w:rsidP="0000370C">
      <w:pPr>
        <w:pStyle w:val="Heading3"/>
      </w:pPr>
      <w:bookmarkStart w:id="8" w:name="_Toc68295811"/>
      <w:r>
        <w:t>Dermoscopy</w:t>
      </w:r>
      <w:bookmarkEnd w:id="8"/>
    </w:p>
    <w:p w14:paraId="47FD1A8B" w14:textId="77777777" w:rsidR="0000370C" w:rsidRPr="0000370C" w:rsidRDefault="0000370C" w:rsidP="0000370C">
      <w:pPr>
        <w:rPr>
          <w:rFonts w:eastAsia="Times New Roman"/>
          <w:lang w:eastAsia="en-IN"/>
        </w:rPr>
      </w:pPr>
      <w:r w:rsidRPr="0000370C">
        <w:rPr>
          <w:rFonts w:eastAsia="Times New Roman"/>
          <w:lang w:eastAsia="en-IN"/>
        </w:rPr>
        <w:t xml:space="preserve">As pigmented lesions occurring on the surface of the skin, melanoma is amenable to early detection by expert visual inspection. It is also amenable to automated detection with image analysis. Given the widespread availability of high-resolution cameras, algorithms that can improve our ability to screen and detect troublesome lesions can be of great value. As a result, many </w:t>
      </w:r>
      <w:proofErr w:type="spellStart"/>
      <w:r w:rsidRPr="0000370C">
        <w:rPr>
          <w:rFonts w:eastAsia="Times New Roman"/>
          <w:lang w:eastAsia="en-IN"/>
        </w:rPr>
        <w:t>centers</w:t>
      </w:r>
      <w:proofErr w:type="spellEnd"/>
      <w:r w:rsidRPr="0000370C">
        <w:rPr>
          <w:rFonts w:eastAsia="Times New Roman"/>
          <w:lang w:eastAsia="en-IN"/>
        </w:rPr>
        <w:t xml:space="preserve"> have begun their own research efforts on automated analysis. However, a centralized, coordinated, and comparative effort across institutions has yet to be implemented.</w:t>
      </w:r>
    </w:p>
    <w:p w14:paraId="53F0238E" w14:textId="77777777" w:rsidR="0000370C" w:rsidRPr="0000370C" w:rsidRDefault="0000370C" w:rsidP="0000370C">
      <w:pPr>
        <w:rPr>
          <w:rFonts w:eastAsia="Times New Roman"/>
          <w:lang w:eastAsia="en-IN"/>
        </w:rPr>
      </w:pPr>
      <w:proofErr w:type="spellStart"/>
      <w:r w:rsidRPr="0000370C">
        <w:rPr>
          <w:rFonts w:eastAsia="Times New Roman"/>
          <w:lang w:eastAsia="en-IN"/>
        </w:rPr>
        <w:t>Dermoscopy</w:t>
      </w:r>
      <w:proofErr w:type="spellEnd"/>
      <w:r w:rsidRPr="0000370C">
        <w:rPr>
          <w:rFonts w:eastAsia="Times New Roman"/>
          <w:lang w:eastAsia="en-IN"/>
        </w:rPr>
        <w:t xml:space="preserve"> is an imaging technique that eliminates the surface reflection of skin. By removing surface reflection, visualization of deeper levels of skin is enhanced. Prior research has shown that when used by expert dermatologists, </w:t>
      </w:r>
      <w:proofErr w:type="spellStart"/>
      <w:r w:rsidRPr="0000370C">
        <w:rPr>
          <w:rFonts w:eastAsia="Times New Roman"/>
          <w:lang w:eastAsia="en-IN"/>
        </w:rPr>
        <w:t>dermoscopy</w:t>
      </w:r>
      <w:proofErr w:type="spellEnd"/>
      <w:r w:rsidRPr="0000370C">
        <w:rPr>
          <w:rFonts w:eastAsia="Times New Roman"/>
          <w:lang w:eastAsia="en-IN"/>
        </w:rPr>
        <w:t xml:space="preserve"> provides improved diagnostic accuracy, in comparison to standard photography. As inexpensive consumer </w:t>
      </w:r>
      <w:proofErr w:type="spellStart"/>
      <w:r w:rsidRPr="0000370C">
        <w:rPr>
          <w:rFonts w:eastAsia="Times New Roman"/>
          <w:lang w:eastAsia="en-IN"/>
        </w:rPr>
        <w:t>dermatoscope</w:t>
      </w:r>
      <w:proofErr w:type="spellEnd"/>
      <w:r w:rsidRPr="0000370C">
        <w:rPr>
          <w:rFonts w:eastAsia="Times New Roman"/>
          <w:lang w:eastAsia="en-IN"/>
        </w:rPr>
        <w:t xml:space="preserve"> attachments for smart phones are beginning to reach the market, the opportunity for automated </w:t>
      </w:r>
      <w:proofErr w:type="spellStart"/>
      <w:r w:rsidRPr="0000370C">
        <w:rPr>
          <w:rFonts w:eastAsia="Times New Roman"/>
          <w:lang w:eastAsia="en-IN"/>
        </w:rPr>
        <w:t>dermoscopic</w:t>
      </w:r>
      <w:proofErr w:type="spellEnd"/>
      <w:r w:rsidRPr="0000370C">
        <w:rPr>
          <w:rFonts w:eastAsia="Times New Roman"/>
          <w:lang w:eastAsia="en-IN"/>
        </w:rPr>
        <w:t xml:space="preserve"> assessment algorithms to positively influence patient care increases.</w:t>
      </w:r>
    </w:p>
    <w:p w14:paraId="1CB8BF22" w14:textId="77777777" w:rsidR="005954ED" w:rsidRDefault="0000370C" w:rsidP="005954ED">
      <w:pPr>
        <w:keepNext/>
        <w:tabs>
          <w:tab w:val="left" w:pos="6379"/>
        </w:tabs>
        <w:jc w:val="center"/>
      </w:pPr>
      <w:r>
        <w:rPr>
          <w:noProof/>
        </w:rPr>
        <w:lastRenderedPageBreak/>
        <w:drawing>
          <wp:inline distT="0" distB="0" distL="0" distR="0" wp14:anchorId="633F6A27" wp14:editId="71AF8B3A">
            <wp:extent cx="4305300" cy="2404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919" cy="2423178"/>
                    </a:xfrm>
                    <a:prstGeom prst="rect">
                      <a:avLst/>
                    </a:prstGeom>
                    <a:noFill/>
                    <a:ln>
                      <a:noFill/>
                    </a:ln>
                  </pic:spPr>
                </pic:pic>
              </a:graphicData>
            </a:graphic>
          </wp:inline>
        </w:drawing>
      </w:r>
    </w:p>
    <w:p w14:paraId="759BC811" w14:textId="0A91F375" w:rsidR="0000370C" w:rsidRDefault="005954ED" w:rsidP="005954ED">
      <w:pPr>
        <w:pStyle w:val="Caption"/>
        <w:jc w:val="center"/>
      </w:pPr>
      <w:r>
        <w:t xml:space="preserve">Figure </w:t>
      </w:r>
      <w:r w:rsidR="0081749A">
        <w:fldChar w:fldCharType="begin"/>
      </w:r>
      <w:r w:rsidR="0081749A">
        <w:instrText xml:space="preserve"> SEQ Figure \* ARABIC </w:instrText>
      </w:r>
      <w:r w:rsidR="0081749A">
        <w:fldChar w:fldCharType="separate"/>
      </w:r>
      <w:r>
        <w:rPr>
          <w:noProof/>
        </w:rPr>
        <w:t>1</w:t>
      </w:r>
      <w:r w:rsidR="0081749A">
        <w:rPr>
          <w:noProof/>
        </w:rPr>
        <w:fldChar w:fldCharType="end"/>
      </w:r>
      <w:r>
        <w:t>: Sample Dataset Images</w:t>
      </w:r>
    </w:p>
    <w:p w14:paraId="50F2005F" w14:textId="77777777" w:rsidR="005954ED" w:rsidRDefault="005954ED" w:rsidP="005954ED">
      <w:pPr>
        <w:pStyle w:val="Heading1"/>
      </w:pPr>
      <w:bookmarkStart w:id="9" w:name="_Toc68295812"/>
      <w:r>
        <w:t>About the Diseases</w:t>
      </w:r>
      <w:bookmarkEnd w:id="9"/>
    </w:p>
    <w:p w14:paraId="6F052243" w14:textId="77777777" w:rsidR="005954ED" w:rsidRDefault="005954ED" w:rsidP="005954ED">
      <w:r>
        <w:t>Skin cancer is the most prevalent type of cancer. Melanoma, specifically, is responsible for 75% of skin cancer deaths, despite being the least common skin cancer. The American Cancer Society estimates over 100,000 new melanoma cases will be diagnosed in 2020. It's also expected that almost 7,000 people will die from the disease. As with other cancers, early and accurate detection—potentially aided by data science—can make treatment more effective.</w:t>
      </w:r>
    </w:p>
    <w:p w14:paraId="330057CE" w14:textId="77777777" w:rsidR="005954ED" w:rsidRDefault="005954ED" w:rsidP="005954ED">
      <w:r>
        <w:t>Currently, dermatologists evaluate every one of a patient's moles to identify outlier lesions or “ugly ducklings” that are most likely to be melanoma. Existing AI approaches have not adequately considered this clinical frame of reference. Dermatologists could enhance their diagnostic accuracy if detection algorithms take into account “contextual” images within the same patient to determine which images represent a melanoma. If successful, classifiers would be more accurate and could better support dermatological clinic work.</w:t>
      </w:r>
    </w:p>
    <w:p w14:paraId="2F35503B" w14:textId="77777777" w:rsidR="005954ED" w:rsidRDefault="005954ED" w:rsidP="005954ED">
      <w:r>
        <w:t>As the leading healthcare organization for informatics in medical imaging, the </w:t>
      </w:r>
      <w:hyperlink r:id="rId13" w:history="1">
        <w:r w:rsidRPr="000D0961">
          <w:t>Society for Imaging Informatics in Medicine (SIIM)</w:t>
        </w:r>
      </w:hyperlink>
      <w:r w:rsidRPr="000D0961">
        <w:t>'</w:t>
      </w:r>
      <w:r>
        <w:t>s mission is to advance medical imaging informatics through education, research, and innovation in a multi-disciplinary community. SIIM is joined by the </w:t>
      </w:r>
      <w:hyperlink r:id="rId14" w:history="1">
        <w:r w:rsidRPr="000D0961">
          <w:t>International Skin Imaging Collaboration (ISIC)</w:t>
        </w:r>
      </w:hyperlink>
      <w:r w:rsidRPr="000D0961">
        <w:t>,</w:t>
      </w:r>
      <w:r>
        <w:t xml:space="preserve"> an international effort to improve melanoma diagnosis. The ISIC Archive contains the largest publicly available collection of quality-controlled </w:t>
      </w:r>
      <w:proofErr w:type="spellStart"/>
      <w:r>
        <w:t>dermoscopic</w:t>
      </w:r>
      <w:proofErr w:type="spellEnd"/>
      <w:r>
        <w:t xml:space="preserve"> images of skin lesions.</w:t>
      </w:r>
    </w:p>
    <w:p w14:paraId="2B53AB78" w14:textId="77777777" w:rsidR="005954ED" w:rsidRDefault="005954ED" w:rsidP="005954ED">
      <w:r>
        <w:t>In this competition, you’ll identify melanoma in images of skin lesions. In particular, you’ll use images within the same patient and determine which are likely to represent a melanoma. Using patient-level contextual information may help the development of image analysis tools, which could better support clinical dermatologists.</w:t>
      </w:r>
    </w:p>
    <w:p w14:paraId="43E5F1BC" w14:textId="77777777" w:rsidR="005954ED" w:rsidRDefault="005954ED" w:rsidP="005954ED">
      <w:r>
        <w:t>Melanoma is a deadly disease, but if caught early, most melanomas can be cured with minor surgery. Image analysis tools that automate the diagnosis of melanoma will improve dermatologists' diagnostic accuracy. Better detection of melanoma has the opportunity to positively impact millions of people.</w:t>
      </w:r>
    </w:p>
    <w:p w14:paraId="67779CA6" w14:textId="77777777" w:rsidR="005954ED" w:rsidRDefault="005954ED" w:rsidP="005954ED">
      <w:pPr>
        <w:pStyle w:val="Heading1"/>
      </w:pPr>
      <w:bookmarkStart w:id="10" w:name="_Toc68295813"/>
      <w:r>
        <w:t>Motivation</w:t>
      </w:r>
      <w:bookmarkEnd w:id="10"/>
    </w:p>
    <w:p w14:paraId="72C186F6" w14:textId="77777777" w:rsidR="005954ED" w:rsidRPr="00554ED2" w:rsidRDefault="005954ED" w:rsidP="005954ED">
      <w:pPr>
        <w:pStyle w:val="ListParagraph"/>
        <w:numPr>
          <w:ilvl w:val="0"/>
          <w:numId w:val="6"/>
        </w:numPr>
      </w:pPr>
      <w:r w:rsidRPr="00554ED2">
        <w:t xml:space="preserve">Disease detection plays a very important role in the process of diagnosis. Therefore, the motivation lies in accurate classification and detection of the diseases based on medical images. </w:t>
      </w:r>
    </w:p>
    <w:p w14:paraId="05637279" w14:textId="77777777" w:rsidR="005954ED" w:rsidRPr="00554ED2" w:rsidRDefault="005954ED" w:rsidP="005954ED">
      <w:pPr>
        <w:pStyle w:val="ListParagraph"/>
        <w:numPr>
          <w:ilvl w:val="0"/>
          <w:numId w:val="6"/>
        </w:numPr>
      </w:pPr>
      <w:r w:rsidRPr="00554ED2">
        <w:t xml:space="preserve">The main aim is to minimize the chances of error that might happen due to the doctor's misjudgement. </w:t>
      </w:r>
    </w:p>
    <w:p w14:paraId="532B3D09" w14:textId="77777777" w:rsidR="005954ED" w:rsidRPr="00554ED2" w:rsidRDefault="005954ED" w:rsidP="005954ED">
      <w:pPr>
        <w:pStyle w:val="ListParagraph"/>
        <w:numPr>
          <w:ilvl w:val="0"/>
          <w:numId w:val="6"/>
        </w:numPr>
      </w:pPr>
      <w:r w:rsidRPr="00554ED2">
        <w:t xml:space="preserve">Developing a system that will not only help in detecting the diseases efficiently but will also save the time and effort of the medical practitioners. </w:t>
      </w:r>
    </w:p>
    <w:p w14:paraId="57144543" w14:textId="177B73B8" w:rsidR="005954ED" w:rsidRDefault="005954ED" w:rsidP="005954ED">
      <w:pPr>
        <w:pStyle w:val="ListParagraph"/>
        <w:numPr>
          <w:ilvl w:val="0"/>
          <w:numId w:val="6"/>
        </w:numPr>
      </w:pPr>
      <w:r w:rsidRPr="00554ED2">
        <w:lastRenderedPageBreak/>
        <w:t>This will also save the patients from running to the doctor to get their medical reports verified.</w:t>
      </w:r>
    </w:p>
    <w:p w14:paraId="2C018257" w14:textId="702A9508" w:rsidR="005954ED" w:rsidRDefault="005954ED" w:rsidP="005954ED">
      <w:pPr>
        <w:pStyle w:val="Heading1"/>
      </w:pPr>
      <w:bookmarkStart w:id="11" w:name="_Toc68295814"/>
      <w:r>
        <w:t>General Architecture</w:t>
      </w:r>
      <w:bookmarkEnd w:id="11"/>
    </w:p>
    <w:p w14:paraId="551F8B7C" w14:textId="77777777" w:rsidR="005954ED" w:rsidRDefault="0081749A" w:rsidP="005954ED">
      <w:pPr>
        <w:keepNext/>
      </w:pPr>
      <w:sdt>
        <w:sdtPr>
          <w:id w:val="-2042199758"/>
          <w:citation/>
        </w:sdtPr>
        <w:sdtEndPr/>
        <w:sdtContent>
          <w:r w:rsidR="005954ED">
            <w:fldChar w:fldCharType="begin"/>
          </w:r>
          <w:r w:rsidR="005954ED">
            <w:rPr>
              <w:noProof/>
            </w:rPr>
            <w:instrText xml:space="preserve"> CITATION Ana19 \l 16393 </w:instrText>
          </w:r>
          <w:r w:rsidR="005954ED">
            <w:fldChar w:fldCharType="separate"/>
          </w:r>
          <w:r w:rsidR="005954ED">
            <w:rPr>
              <w:noProof/>
            </w:rPr>
            <w:t>(Analytics Vidya, 2019)</w:t>
          </w:r>
          <w:r w:rsidR="005954ED">
            <w:fldChar w:fldCharType="end"/>
          </w:r>
        </w:sdtContent>
      </w:sdt>
      <w:r w:rsidR="005954ED">
        <w:rPr>
          <w:noProof/>
        </w:rPr>
        <w:drawing>
          <wp:inline distT="0" distB="0" distL="0" distR="0" wp14:anchorId="6A696E17" wp14:editId="1BADFA52">
            <wp:extent cx="6645910" cy="4128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645910" cy="4128770"/>
                    </a:xfrm>
                    <a:prstGeom prst="rect">
                      <a:avLst/>
                    </a:prstGeom>
                  </pic:spPr>
                </pic:pic>
              </a:graphicData>
            </a:graphic>
          </wp:inline>
        </w:drawing>
      </w:r>
    </w:p>
    <w:p w14:paraId="2CA4559C" w14:textId="21DEFE0B" w:rsidR="005954ED" w:rsidRDefault="005954ED" w:rsidP="005954ED">
      <w:pPr>
        <w:pStyle w:val="Caption"/>
        <w:jc w:val="center"/>
      </w:pPr>
      <w:r>
        <w:t xml:space="preserve">Figure </w:t>
      </w:r>
      <w:r w:rsidR="0081749A">
        <w:fldChar w:fldCharType="begin"/>
      </w:r>
      <w:r w:rsidR="0081749A">
        <w:instrText xml:space="preserve"> SEQ Figure \* ARABIC </w:instrText>
      </w:r>
      <w:r w:rsidR="0081749A">
        <w:fldChar w:fldCharType="separate"/>
      </w:r>
      <w:r>
        <w:rPr>
          <w:noProof/>
        </w:rPr>
        <w:t>2</w:t>
      </w:r>
      <w:r w:rsidR="0081749A">
        <w:rPr>
          <w:noProof/>
        </w:rPr>
        <w:fldChar w:fldCharType="end"/>
      </w:r>
      <w:r>
        <w:t>: General Architecture</w:t>
      </w:r>
    </w:p>
    <w:p w14:paraId="4E33CC06" w14:textId="63A3037F" w:rsidR="00F71DCB" w:rsidRDefault="00F71DCB" w:rsidP="00F71DCB">
      <w:pPr>
        <w:pStyle w:val="Heading1"/>
        <w:rPr>
          <w:sz w:val="20"/>
        </w:rPr>
      </w:pPr>
      <w:bookmarkStart w:id="12" w:name="_Toc68295815"/>
      <w:r w:rsidRPr="00AF7C3A">
        <w:t>Comparative study on various subtitles</w:t>
      </w:r>
      <w:r>
        <w:rPr>
          <w:sz w:val="20"/>
        </w:rPr>
        <w:t>:</w:t>
      </w:r>
      <w:bookmarkEnd w:id="12"/>
    </w:p>
    <w:p w14:paraId="003F3782" w14:textId="0DDC7CDE" w:rsidR="00F71DCB" w:rsidRPr="00F71DCB" w:rsidRDefault="00F71DCB" w:rsidP="00F71DCB">
      <w:pPr>
        <w:pStyle w:val="Heading2"/>
      </w:pPr>
      <w:bookmarkStart w:id="13" w:name="_Toc68295816"/>
      <w:r>
        <w:t>Literature Survey</w:t>
      </w:r>
      <w:bookmarkEnd w:id="13"/>
    </w:p>
    <w:p w14:paraId="3426E5E9" w14:textId="77777777" w:rsidR="00F71DCB" w:rsidRPr="00C43D4F" w:rsidRDefault="00F71DCB" w:rsidP="00F71DCB">
      <w:r>
        <w:t>The Literature Survey done for the accomplishment of the project is:</w:t>
      </w:r>
    </w:p>
    <w:tbl>
      <w:tblPr>
        <w:tblStyle w:val="GridTable5Dark-Accent1"/>
        <w:tblW w:w="10343" w:type="dxa"/>
        <w:tblLayout w:type="fixed"/>
        <w:tblLook w:val="04A0" w:firstRow="1" w:lastRow="0" w:firstColumn="1" w:lastColumn="0" w:noHBand="0" w:noVBand="1"/>
      </w:tblPr>
      <w:tblGrid>
        <w:gridCol w:w="1299"/>
        <w:gridCol w:w="1542"/>
        <w:gridCol w:w="1407"/>
        <w:gridCol w:w="1701"/>
        <w:gridCol w:w="1418"/>
        <w:gridCol w:w="1417"/>
        <w:gridCol w:w="1559"/>
      </w:tblGrid>
      <w:tr w:rsidR="00A67601" w:rsidRPr="00C43D4F" w14:paraId="17B188FF" w14:textId="7643330B" w:rsidTr="00A67601">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299" w:type="dxa"/>
            <w:hideMark/>
          </w:tcPr>
          <w:p w14:paraId="534EEC6B" w14:textId="77777777" w:rsidR="00A67601" w:rsidRPr="00C43D4F" w:rsidRDefault="00A67601" w:rsidP="00CC7B0A">
            <w:pPr>
              <w:rPr>
                <w:lang w:eastAsia="en-IN"/>
              </w:rPr>
            </w:pPr>
            <w:r w:rsidRPr="00C43D4F">
              <w:rPr>
                <w:lang w:eastAsia="en-IN"/>
              </w:rPr>
              <w:t>Authors &amp;Year</w:t>
            </w:r>
          </w:p>
        </w:tc>
        <w:tc>
          <w:tcPr>
            <w:tcW w:w="1542" w:type="dxa"/>
            <w:hideMark/>
          </w:tcPr>
          <w:p w14:paraId="15D0975F" w14:textId="77777777"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sidRPr="00C43D4F">
              <w:rPr>
                <w:lang w:eastAsia="en-IN"/>
              </w:rPr>
              <w:t>Methodology or Techniques used</w:t>
            </w:r>
          </w:p>
        </w:tc>
        <w:tc>
          <w:tcPr>
            <w:tcW w:w="1407" w:type="dxa"/>
            <w:hideMark/>
          </w:tcPr>
          <w:p w14:paraId="7E4BCA76" w14:textId="77777777"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sidRPr="00C43D4F">
              <w:rPr>
                <w:lang w:eastAsia="en-IN"/>
              </w:rPr>
              <w:t>Advantages</w:t>
            </w:r>
          </w:p>
        </w:tc>
        <w:tc>
          <w:tcPr>
            <w:tcW w:w="1701" w:type="dxa"/>
            <w:hideMark/>
          </w:tcPr>
          <w:p w14:paraId="3CA2FE7D" w14:textId="77777777"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sidRPr="00C43D4F">
              <w:rPr>
                <w:lang w:eastAsia="en-IN"/>
              </w:rPr>
              <w:t>Issues</w:t>
            </w:r>
          </w:p>
        </w:tc>
        <w:tc>
          <w:tcPr>
            <w:tcW w:w="1418" w:type="dxa"/>
            <w:hideMark/>
          </w:tcPr>
          <w:p w14:paraId="5409D15C" w14:textId="77777777"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sidRPr="00C43D4F">
              <w:rPr>
                <w:lang w:eastAsia="en-IN"/>
              </w:rPr>
              <w:t>Metrics used</w:t>
            </w:r>
          </w:p>
        </w:tc>
        <w:tc>
          <w:tcPr>
            <w:tcW w:w="1417" w:type="dxa"/>
          </w:tcPr>
          <w:p w14:paraId="7948E336" w14:textId="1F016262"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Pr>
                <w:lang w:eastAsia="en-IN"/>
              </w:rPr>
              <w:t>Pros</w:t>
            </w:r>
          </w:p>
        </w:tc>
        <w:tc>
          <w:tcPr>
            <w:tcW w:w="1559" w:type="dxa"/>
          </w:tcPr>
          <w:p w14:paraId="0B0A2436" w14:textId="41809867" w:rsidR="00A67601" w:rsidRPr="00C43D4F" w:rsidRDefault="00A67601" w:rsidP="00CC7B0A">
            <w:pPr>
              <w:cnfStyle w:val="100000000000" w:firstRow="1" w:lastRow="0" w:firstColumn="0" w:lastColumn="0" w:oddVBand="0" w:evenVBand="0" w:oddHBand="0" w:evenHBand="0" w:firstRowFirstColumn="0" w:firstRowLastColumn="0" w:lastRowFirstColumn="0" w:lastRowLastColumn="0"/>
              <w:rPr>
                <w:lang w:eastAsia="en-IN"/>
              </w:rPr>
            </w:pPr>
            <w:r>
              <w:rPr>
                <w:lang w:eastAsia="en-IN"/>
              </w:rPr>
              <w:t>Cons</w:t>
            </w:r>
          </w:p>
        </w:tc>
      </w:tr>
      <w:tr w:rsidR="00A67601" w:rsidRPr="001C2090" w14:paraId="02952A5D" w14:textId="1F1BDECC" w:rsidTr="00A67601">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299" w:type="dxa"/>
            <w:hideMark/>
          </w:tcPr>
          <w:p w14:paraId="10E1588F" w14:textId="77777777" w:rsidR="00A67601" w:rsidRPr="00C43D4F" w:rsidRDefault="00A67601" w:rsidP="00CC7B0A">
            <w:pPr>
              <w:rPr>
                <w:lang w:eastAsia="en-IN"/>
              </w:rPr>
            </w:pPr>
            <w:r w:rsidRPr="00C43D4F">
              <w:rPr>
                <w:lang w:eastAsia="en-IN"/>
              </w:rPr>
              <w:t>May-20</w:t>
            </w:r>
          </w:p>
        </w:tc>
        <w:tc>
          <w:tcPr>
            <w:tcW w:w="1542" w:type="dxa"/>
            <w:hideMark/>
          </w:tcPr>
          <w:p w14:paraId="300F2916"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CNN, </w:t>
            </w:r>
            <w:proofErr w:type="spellStart"/>
            <w:r w:rsidRPr="007C5DFF">
              <w:rPr>
                <w:color w:val="000000"/>
                <w:lang w:eastAsia="en-IN"/>
              </w:rPr>
              <w:t>AlexNet</w:t>
            </w:r>
            <w:proofErr w:type="spellEnd"/>
            <w:r w:rsidRPr="007C5DFF">
              <w:rPr>
                <w:color w:val="000000"/>
                <w:lang w:eastAsia="en-IN"/>
              </w:rPr>
              <w:t xml:space="preserve">, ResNet-18, VGG16, SVM, Black-hat filter, </w:t>
            </w:r>
            <w:proofErr w:type="spellStart"/>
            <w:r w:rsidRPr="007C5DFF">
              <w:rPr>
                <w:color w:val="000000"/>
                <w:lang w:eastAsia="en-IN"/>
              </w:rPr>
              <w:t>Inpaint</w:t>
            </w:r>
            <w:proofErr w:type="spellEnd"/>
            <w:r w:rsidRPr="007C5DFF">
              <w:rPr>
                <w:color w:val="000000"/>
                <w:lang w:eastAsia="en-IN"/>
              </w:rPr>
              <w:t xml:space="preserve"> Algorithm, Median Filter, </w:t>
            </w:r>
            <w:r w:rsidRPr="007C5DFF">
              <w:rPr>
                <w:color w:val="000000"/>
                <w:lang w:eastAsia="en-IN"/>
              </w:rPr>
              <w:lastRenderedPageBreak/>
              <w:t>Otsu’s Methodology</w:t>
            </w:r>
          </w:p>
        </w:tc>
        <w:tc>
          <w:tcPr>
            <w:tcW w:w="1407" w:type="dxa"/>
            <w:hideMark/>
          </w:tcPr>
          <w:p w14:paraId="50A8013D"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lastRenderedPageBreak/>
              <w:t xml:space="preserve">SVM Accuracy = 86.21%, </w:t>
            </w:r>
            <w:proofErr w:type="spellStart"/>
            <w:r w:rsidRPr="007C5DFF">
              <w:rPr>
                <w:color w:val="000000"/>
                <w:lang w:eastAsia="en-IN"/>
              </w:rPr>
              <w:t>ResNet</w:t>
            </w:r>
            <w:proofErr w:type="spellEnd"/>
            <w:r w:rsidRPr="007C5DFF">
              <w:rPr>
                <w:color w:val="000000"/>
                <w:lang w:eastAsia="en-IN"/>
              </w:rPr>
              <w:t xml:space="preserve"> Accuracy = 87%</w:t>
            </w:r>
          </w:p>
        </w:tc>
        <w:tc>
          <w:tcPr>
            <w:tcW w:w="1701" w:type="dxa"/>
            <w:hideMark/>
          </w:tcPr>
          <w:p w14:paraId="58446F9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 Original Data = 80%, Accuracy Augmented Data = 98.61%</w:t>
            </w:r>
          </w:p>
        </w:tc>
        <w:tc>
          <w:tcPr>
            <w:tcW w:w="1418" w:type="dxa"/>
            <w:hideMark/>
          </w:tcPr>
          <w:p w14:paraId="547A5D1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val="nb-NO" w:eastAsia="en-IN"/>
              </w:rPr>
              <w:t xml:space="preserve">ReLU, CNN with Data Augmentation = 88.87%, CNN without Data </w:t>
            </w:r>
            <w:r w:rsidRPr="007C5DFF">
              <w:rPr>
                <w:color w:val="000000"/>
                <w:lang w:val="nb-NO" w:eastAsia="en-IN"/>
              </w:rPr>
              <w:lastRenderedPageBreak/>
              <w:t>Augmentation = 78.96%</w:t>
            </w:r>
          </w:p>
          <w:p w14:paraId="7552BFCE"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7" w:type="dxa"/>
          </w:tcPr>
          <w:p w14:paraId="798CA5FB" w14:textId="5C044220"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val="nb-NO" w:eastAsia="en-IN"/>
              </w:rPr>
            </w:pPr>
            <w:r>
              <w:rPr>
                <w:color w:val="000000"/>
                <w:lang w:val="nb-NO" w:eastAsia="en-IN"/>
              </w:rPr>
              <w:lastRenderedPageBreak/>
              <w:t>Good Accuracy</w:t>
            </w:r>
          </w:p>
        </w:tc>
        <w:tc>
          <w:tcPr>
            <w:tcW w:w="1559" w:type="dxa"/>
          </w:tcPr>
          <w:p w14:paraId="0B3EEDE9" w14:textId="260C2ECF"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val="nb-NO" w:eastAsia="en-IN"/>
              </w:rPr>
            </w:pPr>
            <w:r>
              <w:rPr>
                <w:color w:val="000000"/>
                <w:lang w:val="nb-NO" w:eastAsia="en-IN"/>
              </w:rPr>
              <w:t>Small Dataset</w:t>
            </w:r>
          </w:p>
        </w:tc>
      </w:tr>
      <w:tr w:rsidR="00A67601" w:rsidRPr="001C2090" w14:paraId="488DDB92" w14:textId="0839C729" w:rsidTr="00A67601">
        <w:trPr>
          <w:trHeight w:val="1140"/>
        </w:trPr>
        <w:tc>
          <w:tcPr>
            <w:cnfStyle w:val="001000000000" w:firstRow="0" w:lastRow="0" w:firstColumn="1" w:lastColumn="0" w:oddVBand="0" w:evenVBand="0" w:oddHBand="0" w:evenHBand="0" w:firstRowFirstColumn="0" w:firstRowLastColumn="0" w:lastRowFirstColumn="0" w:lastRowLastColumn="0"/>
            <w:tcW w:w="1299" w:type="dxa"/>
            <w:hideMark/>
          </w:tcPr>
          <w:p w14:paraId="2F86F43F" w14:textId="77777777" w:rsidR="00A67601" w:rsidRPr="00C43D4F" w:rsidRDefault="00A67601" w:rsidP="00CC7B0A">
            <w:pPr>
              <w:rPr>
                <w:lang w:eastAsia="en-IN"/>
              </w:rPr>
            </w:pPr>
            <w:r w:rsidRPr="00C43D4F">
              <w:rPr>
                <w:lang w:eastAsia="en-IN"/>
              </w:rPr>
              <w:t>2020</w:t>
            </w:r>
          </w:p>
        </w:tc>
        <w:tc>
          <w:tcPr>
            <w:tcW w:w="1542" w:type="dxa"/>
            <w:hideMark/>
          </w:tcPr>
          <w:p w14:paraId="6754F326"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 xml:space="preserve">CNN, Inception-v3, </w:t>
            </w:r>
            <w:proofErr w:type="spellStart"/>
            <w:r w:rsidRPr="007C5DFF">
              <w:rPr>
                <w:rFonts w:cs="Tahoma"/>
                <w:color w:val="000000"/>
                <w:kern w:val="24"/>
              </w:rPr>
              <w:t>Keras</w:t>
            </w:r>
            <w:proofErr w:type="spellEnd"/>
            <w:r w:rsidRPr="007C5DFF">
              <w:rPr>
                <w:rFonts w:cs="Tahoma"/>
                <w:color w:val="000000"/>
                <w:kern w:val="24"/>
              </w:rPr>
              <w:t xml:space="preserve">, TensorFlow, DCNN, </w:t>
            </w:r>
            <w:proofErr w:type="spellStart"/>
            <w:r w:rsidRPr="007C5DFF">
              <w:rPr>
                <w:rFonts w:cs="Tahoma"/>
                <w:color w:val="000000"/>
                <w:kern w:val="24"/>
              </w:rPr>
              <w:t>LeakyReLU</w:t>
            </w:r>
            <w:proofErr w:type="spellEnd"/>
            <w:r w:rsidRPr="007C5DFF">
              <w:rPr>
                <w:rFonts w:cs="Tahoma"/>
                <w:color w:val="000000"/>
                <w:kern w:val="24"/>
              </w:rPr>
              <w:t xml:space="preserve">, </w:t>
            </w:r>
            <w:proofErr w:type="spellStart"/>
            <w:r w:rsidRPr="007C5DFF">
              <w:rPr>
                <w:rFonts w:cs="Tahoma"/>
                <w:color w:val="000000"/>
                <w:kern w:val="24"/>
              </w:rPr>
              <w:t>Adamax</w:t>
            </w:r>
            <w:proofErr w:type="spellEnd"/>
            <w:r w:rsidRPr="007C5DFF">
              <w:rPr>
                <w:rFonts w:cs="Tahoma"/>
                <w:color w:val="000000"/>
                <w:kern w:val="24"/>
              </w:rPr>
              <w:t xml:space="preserve"> optimizer, TPR is similar to the positive predictive value</w:t>
            </w:r>
          </w:p>
        </w:tc>
        <w:tc>
          <w:tcPr>
            <w:tcW w:w="1407" w:type="dxa"/>
            <w:hideMark/>
          </w:tcPr>
          <w:p w14:paraId="4100D69D"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0.86 AUROC for BKL</w:t>
            </w:r>
          </w:p>
        </w:tc>
        <w:tc>
          <w:tcPr>
            <w:tcW w:w="1701" w:type="dxa"/>
            <w:hideMark/>
          </w:tcPr>
          <w:p w14:paraId="58362EC2"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0.78 AUROC for MEL</w:t>
            </w:r>
          </w:p>
        </w:tc>
        <w:tc>
          <w:tcPr>
            <w:tcW w:w="1418" w:type="dxa"/>
            <w:hideMark/>
          </w:tcPr>
          <w:p w14:paraId="31ACADA2"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Accuracy</w:t>
            </w:r>
          </w:p>
        </w:tc>
        <w:tc>
          <w:tcPr>
            <w:tcW w:w="1417" w:type="dxa"/>
          </w:tcPr>
          <w:p w14:paraId="60B1F636"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p>
        </w:tc>
        <w:tc>
          <w:tcPr>
            <w:tcW w:w="1559" w:type="dxa"/>
          </w:tcPr>
          <w:p w14:paraId="2B9A1642"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p>
        </w:tc>
      </w:tr>
      <w:tr w:rsidR="00A67601" w:rsidRPr="001C2090" w14:paraId="1AEF7C71" w14:textId="5154BBD1" w:rsidTr="00A67601">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299" w:type="dxa"/>
            <w:hideMark/>
          </w:tcPr>
          <w:p w14:paraId="052D40F7" w14:textId="77777777" w:rsidR="00A67601" w:rsidRPr="00C43D4F" w:rsidRDefault="00A67601" w:rsidP="00CC7B0A">
            <w:pPr>
              <w:rPr>
                <w:lang w:eastAsia="en-IN"/>
              </w:rPr>
            </w:pPr>
            <w:r w:rsidRPr="00C43D4F">
              <w:rPr>
                <w:lang w:eastAsia="en-IN"/>
              </w:rPr>
              <w:t>2020</w:t>
            </w:r>
          </w:p>
        </w:tc>
        <w:tc>
          <w:tcPr>
            <w:tcW w:w="1542" w:type="dxa"/>
            <w:hideMark/>
          </w:tcPr>
          <w:p w14:paraId="3421FDCD"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MVSM classifier, CNN, feature extraction, GLCM, SVM, ABCD</w:t>
            </w:r>
          </w:p>
        </w:tc>
        <w:tc>
          <w:tcPr>
            <w:tcW w:w="1407" w:type="dxa"/>
            <w:hideMark/>
          </w:tcPr>
          <w:p w14:paraId="1712728C"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dataset which consists of eight different classes is compressed into 800 images and applied, the accuracy achieved is about 96.25%.</w:t>
            </w:r>
          </w:p>
        </w:tc>
        <w:tc>
          <w:tcPr>
            <w:tcW w:w="1701" w:type="dxa"/>
            <w:hideMark/>
          </w:tcPr>
          <w:p w14:paraId="39C12CDE"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 is lowered if minute amounts of foreign elements are found on the sample</w:t>
            </w:r>
          </w:p>
        </w:tc>
        <w:tc>
          <w:tcPr>
            <w:tcW w:w="1418" w:type="dxa"/>
            <w:hideMark/>
          </w:tcPr>
          <w:p w14:paraId="42E3097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657EF12F" w14:textId="14C7E4A7" w:rsidR="00A67601" w:rsidRPr="007C5DFF" w:rsidRDefault="00B33710"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color w:val="000000"/>
                <w:lang w:eastAsia="en-IN"/>
              </w:rPr>
              <w:t>Eight Classes help specify the disease for specific medication</w:t>
            </w:r>
          </w:p>
        </w:tc>
        <w:tc>
          <w:tcPr>
            <w:tcW w:w="1559" w:type="dxa"/>
          </w:tcPr>
          <w:p w14:paraId="3AB61299" w14:textId="61B7AA08" w:rsidR="00A67601" w:rsidRPr="007C5DFF" w:rsidRDefault="00B33710"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color w:val="000000"/>
                <w:lang w:eastAsia="en-IN"/>
              </w:rPr>
              <w:t>High accuracy on a very small specific training dataset</w:t>
            </w:r>
          </w:p>
        </w:tc>
      </w:tr>
      <w:tr w:rsidR="00A67601" w:rsidRPr="001C2090" w14:paraId="63A73469" w14:textId="75F450F8" w:rsidTr="00A67601">
        <w:trPr>
          <w:trHeight w:val="636"/>
        </w:trPr>
        <w:tc>
          <w:tcPr>
            <w:cnfStyle w:val="001000000000" w:firstRow="0" w:lastRow="0" w:firstColumn="1" w:lastColumn="0" w:oddVBand="0" w:evenVBand="0" w:oddHBand="0" w:evenHBand="0" w:firstRowFirstColumn="0" w:firstRowLastColumn="0" w:lastRowFirstColumn="0" w:lastRowLastColumn="0"/>
            <w:tcW w:w="1299" w:type="dxa"/>
            <w:hideMark/>
          </w:tcPr>
          <w:p w14:paraId="7085BCD6" w14:textId="77777777" w:rsidR="00A67601" w:rsidRPr="00C43D4F" w:rsidRDefault="00A67601" w:rsidP="00CC7B0A">
            <w:pPr>
              <w:rPr>
                <w:lang w:eastAsia="en-IN"/>
              </w:rPr>
            </w:pPr>
            <w:r w:rsidRPr="00C43D4F">
              <w:rPr>
                <w:lang w:eastAsia="en-IN"/>
              </w:rPr>
              <w:t>2020</w:t>
            </w:r>
          </w:p>
        </w:tc>
        <w:tc>
          <w:tcPr>
            <w:tcW w:w="1542" w:type="dxa"/>
            <w:hideMark/>
          </w:tcPr>
          <w:p w14:paraId="55AA4A03"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CNN SENet154, WSL, Adam, weighted loss-entropy</w:t>
            </w:r>
          </w:p>
        </w:tc>
        <w:tc>
          <w:tcPr>
            <w:tcW w:w="1407" w:type="dxa"/>
            <w:hideMark/>
          </w:tcPr>
          <w:p w14:paraId="00E64111"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Efficient Architecture</w:t>
            </w:r>
          </w:p>
        </w:tc>
        <w:tc>
          <w:tcPr>
            <w:tcW w:w="1701" w:type="dxa"/>
            <w:hideMark/>
          </w:tcPr>
          <w:p w14:paraId="1C5AD2D7"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Not much improved with ensemble strategy</w:t>
            </w:r>
          </w:p>
        </w:tc>
        <w:tc>
          <w:tcPr>
            <w:tcW w:w="1418" w:type="dxa"/>
            <w:hideMark/>
          </w:tcPr>
          <w:p w14:paraId="6357354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roofErr w:type="spellStart"/>
            <w:r w:rsidRPr="007C5DFF">
              <w:rPr>
                <w:color w:val="000000"/>
                <w:lang w:eastAsia="en-IN"/>
              </w:rPr>
              <w:t>EfficientNet</w:t>
            </w:r>
            <w:proofErr w:type="spellEnd"/>
            <w:r w:rsidRPr="007C5DFF">
              <w:rPr>
                <w:color w:val="000000"/>
                <w:lang w:eastAsia="en-IN"/>
              </w:rPr>
              <w:t xml:space="preserve">, </w:t>
            </w:r>
            <w:proofErr w:type="spellStart"/>
            <w:r w:rsidRPr="007C5DFF">
              <w:rPr>
                <w:color w:val="000000"/>
                <w:lang w:eastAsia="en-IN"/>
              </w:rPr>
              <w:t>SENet</w:t>
            </w:r>
            <w:proofErr w:type="spellEnd"/>
            <w:r w:rsidRPr="007C5DFF">
              <w:rPr>
                <w:color w:val="000000"/>
                <w:lang w:eastAsia="en-IN"/>
              </w:rPr>
              <w:t xml:space="preserve"> (T1 = 67.2%, T2 = 70.0%), </w:t>
            </w:r>
            <w:proofErr w:type="spellStart"/>
            <w:r w:rsidRPr="007C5DFF">
              <w:rPr>
                <w:color w:val="000000"/>
                <w:lang w:eastAsia="en-IN"/>
              </w:rPr>
              <w:t>ResNeXt</w:t>
            </w:r>
            <w:proofErr w:type="spellEnd"/>
            <w:r w:rsidRPr="007C5DFF">
              <w:rPr>
                <w:color w:val="000000"/>
                <w:lang w:eastAsia="en-IN"/>
              </w:rPr>
              <w:t xml:space="preserve"> WSL (T1 = 65.9%, T2 = 68.1%)</w:t>
            </w:r>
          </w:p>
          <w:p w14:paraId="23A3F2D2"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17" w:type="dxa"/>
          </w:tcPr>
          <w:p w14:paraId="1EAE7A9A" w14:textId="577BB5AB" w:rsidR="00A67601" w:rsidRPr="007C5DFF" w:rsidRDefault="00B33710"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color w:val="000000"/>
                <w:lang w:eastAsia="en-IN"/>
              </w:rPr>
              <w:t>Transfer Learning</w:t>
            </w:r>
          </w:p>
        </w:tc>
        <w:tc>
          <w:tcPr>
            <w:tcW w:w="1559" w:type="dxa"/>
          </w:tcPr>
          <w:p w14:paraId="38D32EAF" w14:textId="3E92FC9D" w:rsidR="00A67601" w:rsidRPr="007C5DFF" w:rsidRDefault="00B33710"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color w:val="000000"/>
                <w:lang w:eastAsia="en-IN"/>
              </w:rPr>
              <w:t>Not implemented properly with small dataset, parameter tuning required</w:t>
            </w:r>
          </w:p>
        </w:tc>
      </w:tr>
      <w:tr w:rsidR="00A67601" w:rsidRPr="001C2090" w14:paraId="4BCE678F" w14:textId="18B2BB54" w:rsidTr="00A6760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99" w:type="dxa"/>
            <w:hideMark/>
          </w:tcPr>
          <w:p w14:paraId="20927CFC" w14:textId="77777777" w:rsidR="00A67601" w:rsidRPr="00C43D4F" w:rsidRDefault="00A67601" w:rsidP="00CC7B0A">
            <w:pPr>
              <w:rPr>
                <w:lang w:eastAsia="en-IN"/>
              </w:rPr>
            </w:pPr>
            <w:r w:rsidRPr="00C43D4F">
              <w:rPr>
                <w:lang w:eastAsia="en-IN"/>
              </w:rPr>
              <w:t>2020</w:t>
            </w:r>
          </w:p>
        </w:tc>
        <w:tc>
          <w:tcPr>
            <w:tcW w:w="1542" w:type="dxa"/>
            <w:hideMark/>
          </w:tcPr>
          <w:p w14:paraId="2ED1850C"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GLCM, HOG, GAC</w:t>
            </w:r>
          </w:p>
        </w:tc>
        <w:tc>
          <w:tcPr>
            <w:tcW w:w="1407" w:type="dxa"/>
            <w:hideMark/>
          </w:tcPr>
          <w:p w14:paraId="36E9EB5C"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Feature extraction for early detection</w:t>
            </w:r>
          </w:p>
        </w:tc>
        <w:tc>
          <w:tcPr>
            <w:tcW w:w="1701" w:type="dxa"/>
            <w:hideMark/>
          </w:tcPr>
          <w:p w14:paraId="46F705A2"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Not enough/adequate dataset</w:t>
            </w:r>
          </w:p>
        </w:tc>
        <w:tc>
          <w:tcPr>
            <w:tcW w:w="1418" w:type="dxa"/>
            <w:hideMark/>
          </w:tcPr>
          <w:p w14:paraId="0D9FF032"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ABCD Rule, SVM Classifier, Accuracy, Sensitivity, Specificity using KNN</w:t>
            </w:r>
          </w:p>
        </w:tc>
        <w:tc>
          <w:tcPr>
            <w:tcW w:w="1417" w:type="dxa"/>
          </w:tcPr>
          <w:p w14:paraId="36765639"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1BC9517F"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27EB1D8A" w14:textId="15482FA9" w:rsidTr="00A67601">
        <w:trPr>
          <w:trHeight w:val="960"/>
        </w:trPr>
        <w:tc>
          <w:tcPr>
            <w:cnfStyle w:val="001000000000" w:firstRow="0" w:lastRow="0" w:firstColumn="1" w:lastColumn="0" w:oddVBand="0" w:evenVBand="0" w:oddHBand="0" w:evenHBand="0" w:firstRowFirstColumn="0" w:firstRowLastColumn="0" w:lastRowFirstColumn="0" w:lastRowLastColumn="0"/>
            <w:tcW w:w="1299" w:type="dxa"/>
            <w:hideMark/>
          </w:tcPr>
          <w:p w14:paraId="4867B808" w14:textId="77777777" w:rsidR="00A67601" w:rsidRPr="00C43D4F" w:rsidRDefault="00A67601" w:rsidP="00CC7B0A">
            <w:pPr>
              <w:rPr>
                <w:lang w:eastAsia="en-IN"/>
              </w:rPr>
            </w:pPr>
            <w:r w:rsidRPr="00C43D4F">
              <w:rPr>
                <w:lang w:eastAsia="en-IN"/>
              </w:rPr>
              <w:t>2019</w:t>
            </w:r>
          </w:p>
        </w:tc>
        <w:tc>
          <w:tcPr>
            <w:tcW w:w="1542" w:type="dxa"/>
            <w:hideMark/>
          </w:tcPr>
          <w:p w14:paraId="4E0BF800"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Multiclass SVM, </w:t>
            </w:r>
            <w:proofErr w:type="spellStart"/>
            <w:r w:rsidRPr="007C5DFF">
              <w:rPr>
                <w:color w:val="000000"/>
                <w:lang w:eastAsia="en-IN"/>
              </w:rPr>
              <w:t>AlexNet</w:t>
            </w:r>
            <w:proofErr w:type="spellEnd"/>
            <w:r w:rsidRPr="007C5DFF">
              <w:rPr>
                <w:color w:val="000000"/>
                <w:lang w:eastAsia="en-IN"/>
              </w:rPr>
              <w:t xml:space="preserve">, </w:t>
            </w:r>
            <w:proofErr w:type="spellStart"/>
            <w:r w:rsidRPr="007C5DFF">
              <w:rPr>
                <w:color w:val="000000"/>
                <w:lang w:eastAsia="en-IN"/>
              </w:rPr>
              <w:t>ReLU</w:t>
            </w:r>
            <w:proofErr w:type="spellEnd"/>
          </w:p>
        </w:tc>
        <w:tc>
          <w:tcPr>
            <w:tcW w:w="1407" w:type="dxa"/>
            <w:hideMark/>
          </w:tcPr>
          <w:p w14:paraId="3C3603D3"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 – 94.016%</w:t>
            </w:r>
          </w:p>
        </w:tc>
        <w:tc>
          <w:tcPr>
            <w:tcW w:w="1701" w:type="dxa"/>
            <w:hideMark/>
          </w:tcPr>
          <w:p w14:paraId="7F3D77BC"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Model used is a pre-trained model, robust</w:t>
            </w:r>
          </w:p>
        </w:tc>
        <w:tc>
          <w:tcPr>
            <w:tcW w:w="1418" w:type="dxa"/>
            <w:hideMark/>
          </w:tcPr>
          <w:p w14:paraId="74276F70"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GOPS, L1D miss rate</w:t>
            </w:r>
          </w:p>
        </w:tc>
        <w:tc>
          <w:tcPr>
            <w:tcW w:w="1417" w:type="dxa"/>
          </w:tcPr>
          <w:p w14:paraId="6740DC63"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559" w:type="dxa"/>
          </w:tcPr>
          <w:p w14:paraId="0D59148E"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0CA16193" w14:textId="2D763ADE" w:rsidTr="00A676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99" w:type="dxa"/>
            <w:hideMark/>
          </w:tcPr>
          <w:p w14:paraId="01D908BC" w14:textId="77777777" w:rsidR="00A67601" w:rsidRPr="00C43D4F" w:rsidRDefault="00A67601" w:rsidP="00CC7B0A">
            <w:pPr>
              <w:rPr>
                <w:lang w:eastAsia="en-IN"/>
              </w:rPr>
            </w:pPr>
            <w:r w:rsidRPr="00C43D4F">
              <w:rPr>
                <w:lang w:eastAsia="en-IN"/>
              </w:rPr>
              <w:lastRenderedPageBreak/>
              <w:t>2019</w:t>
            </w:r>
          </w:p>
        </w:tc>
        <w:tc>
          <w:tcPr>
            <w:tcW w:w="1542" w:type="dxa"/>
            <w:hideMark/>
          </w:tcPr>
          <w:p w14:paraId="7E30C05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CNN, pooling layers, dense network, SVM</w:t>
            </w:r>
          </w:p>
        </w:tc>
        <w:tc>
          <w:tcPr>
            <w:tcW w:w="1407" w:type="dxa"/>
            <w:hideMark/>
          </w:tcPr>
          <w:p w14:paraId="2F503569"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roofErr w:type="spellStart"/>
            <w:r w:rsidRPr="007C5DFF">
              <w:rPr>
                <w:color w:val="000000"/>
                <w:lang w:eastAsia="en-IN"/>
              </w:rPr>
              <w:t>AlexNet</w:t>
            </w:r>
            <w:proofErr w:type="spellEnd"/>
            <w:r w:rsidRPr="007C5DFF">
              <w:rPr>
                <w:color w:val="000000"/>
                <w:lang w:eastAsia="en-IN"/>
              </w:rPr>
              <w:t>, VGG16, ResNet-18</w:t>
            </w:r>
          </w:p>
        </w:tc>
        <w:tc>
          <w:tcPr>
            <w:tcW w:w="1701" w:type="dxa"/>
            <w:hideMark/>
          </w:tcPr>
          <w:p w14:paraId="331DB92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Deep Network but Small Dataset – 3000 images</w:t>
            </w:r>
          </w:p>
          <w:p w14:paraId="165546B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8" w:type="dxa"/>
            <w:hideMark/>
          </w:tcPr>
          <w:p w14:paraId="6085C43F"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rFonts w:ascii="Arial" w:hAnsi="Arial" w:cs="Arial"/>
                <w:lang w:eastAsia="en-IN"/>
              </w:rPr>
            </w:pPr>
            <w:r w:rsidRPr="007C5DFF">
              <w:rPr>
                <w:rFonts w:ascii="Arial" w:hAnsi="Arial" w:cs="Arial"/>
                <w:lang w:eastAsia="en-IN"/>
              </w:rPr>
              <w:t> Accuracy = 74%</w:t>
            </w:r>
          </w:p>
          <w:p w14:paraId="06C69DD3"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rFonts w:ascii="Arial" w:hAnsi="Arial" w:cs="Arial"/>
                <w:lang w:eastAsia="en-IN"/>
              </w:rPr>
            </w:pPr>
          </w:p>
        </w:tc>
        <w:tc>
          <w:tcPr>
            <w:tcW w:w="1417" w:type="dxa"/>
          </w:tcPr>
          <w:p w14:paraId="2961B5F0"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rFonts w:ascii="Arial" w:hAnsi="Arial" w:cs="Arial"/>
                <w:lang w:eastAsia="en-IN"/>
              </w:rPr>
            </w:pPr>
          </w:p>
        </w:tc>
        <w:tc>
          <w:tcPr>
            <w:tcW w:w="1559" w:type="dxa"/>
          </w:tcPr>
          <w:p w14:paraId="2BBD21B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rFonts w:ascii="Arial" w:hAnsi="Arial" w:cs="Arial"/>
                <w:lang w:eastAsia="en-IN"/>
              </w:rPr>
            </w:pPr>
          </w:p>
        </w:tc>
      </w:tr>
      <w:tr w:rsidR="00A67601" w:rsidRPr="001C2090" w14:paraId="7EBD4BBF" w14:textId="11C3B690" w:rsidTr="00A67601">
        <w:trPr>
          <w:trHeight w:val="1104"/>
        </w:trPr>
        <w:tc>
          <w:tcPr>
            <w:cnfStyle w:val="001000000000" w:firstRow="0" w:lastRow="0" w:firstColumn="1" w:lastColumn="0" w:oddVBand="0" w:evenVBand="0" w:oddHBand="0" w:evenHBand="0" w:firstRowFirstColumn="0" w:firstRowLastColumn="0" w:lastRowFirstColumn="0" w:lastRowLastColumn="0"/>
            <w:tcW w:w="1299" w:type="dxa"/>
            <w:hideMark/>
          </w:tcPr>
          <w:p w14:paraId="2629078A" w14:textId="77777777" w:rsidR="00A67601" w:rsidRPr="00C43D4F" w:rsidRDefault="00A67601" w:rsidP="00CC7B0A">
            <w:pPr>
              <w:rPr>
                <w:lang w:eastAsia="en-IN"/>
              </w:rPr>
            </w:pPr>
            <w:r w:rsidRPr="00C43D4F">
              <w:rPr>
                <w:lang w:eastAsia="en-IN"/>
              </w:rPr>
              <w:t>Apr-19</w:t>
            </w:r>
          </w:p>
        </w:tc>
        <w:tc>
          <w:tcPr>
            <w:tcW w:w="1542" w:type="dxa"/>
            <w:hideMark/>
          </w:tcPr>
          <w:p w14:paraId="0F130962"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CNN, pooling layer, dense network</w:t>
            </w:r>
          </w:p>
        </w:tc>
        <w:tc>
          <w:tcPr>
            <w:tcW w:w="1407" w:type="dxa"/>
            <w:hideMark/>
          </w:tcPr>
          <w:p w14:paraId="685BBCAE"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 – 89.5%</w:t>
            </w:r>
          </w:p>
        </w:tc>
        <w:tc>
          <w:tcPr>
            <w:tcW w:w="1701" w:type="dxa"/>
            <w:hideMark/>
          </w:tcPr>
          <w:p w14:paraId="22625560"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Time consuming</w:t>
            </w:r>
          </w:p>
        </w:tc>
        <w:tc>
          <w:tcPr>
            <w:tcW w:w="1418" w:type="dxa"/>
            <w:hideMark/>
          </w:tcPr>
          <w:p w14:paraId="31720883"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 = 89.5%, Recall = 0.84, Specificity, Precision = 0.8325, F-measure = 0.8325</w:t>
            </w:r>
          </w:p>
        </w:tc>
        <w:tc>
          <w:tcPr>
            <w:tcW w:w="1417" w:type="dxa"/>
          </w:tcPr>
          <w:p w14:paraId="666165A0"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559" w:type="dxa"/>
          </w:tcPr>
          <w:p w14:paraId="1C3F6B8F"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6F9B599D" w14:textId="480E1E19" w:rsidTr="00A67601">
        <w:trPr>
          <w:cnfStyle w:val="000000100000" w:firstRow="0" w:lastRow="0" w:firstColumn="0" w:lastColumn="0" w:oddVBand="0" w:evenVBand="0" w:oddHBand="1" w:evenHBand="0"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1299" w:type="dxa"/>
            <w:hideMark/>
          </w:tcPr>
          <w:p w14:paraId="3F0FED80" w14:textId="77777777" w:rsidR="00A67601" w:rsidRPr="00C43D4F" w:rsidRDefault="00A67601" w:rsidP="00CC7B0A">
            <w:pPr>
              <w:rPr>
                <w:lang w:eastAsia="en-IN"/>
              </w:rPr>
            </w:pPr>
            <w:r w:rsidRPr="00C43D4F">
              <w:rPr>
                <w:lang w:eastAsia="en-IN"/>
              </w:rPr>
              <w:t>Mar-19</w:t>
            </w:r>
          </w:p>
        </w:tc>
        <w:tc>
          <w:tcPr>
            <w:tcW w:w="1542" w:type="dxa"/>
            <w:hideMark/>
          </w:tcPr>
          <w:p w14:paraId="61171EF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CNN, Inception V2 Net, K-means Cluster, Max-pooling, Sonification Algorithms</w:t>
            </w:r>
          </w:p>
        </w:tc>
        <w:tc>
          <w:tcPr>
            <w:tcW w:w="1407" w:type="dxa"/>
            <w:hideMark/>
          </w:tcPr>
          <w:p w14:paraId="4F0ADC6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No. of K-means Epochs = 100</w:t>
            </w:r>
          </w:p>
        </w:tc>
        <w:tc>
          <w:tcPr>
            <w:tcW w:w="1701" w:type="dxa"/>
            <w:hideMark/>
          </w:tcPr>
          <w:p w14:paraId="6EB6B8AE"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F2-score +</w:t>
            </w:r>
            <w:proofErr w:type="spellStart"/>
            <w:r w:rsidRPr="007C5DFF">
              <w:rPr>
                <w:color w:val="000000"/>
                <w:lang w:eastAsia="en-IN"/>
              </w:rPr>
              <w:t>ve</w:t>
            </w:r>
            <w:proofErr w:type="spellEnd"/>
            <w:r w:rsidRPr="007C5DFF">
              <w:rPr>
                <w:color w:val="000000"/>
                <w:lang w:eastAsia="en-IN"/>
              </w:rPr>
              <w:t xml:space="preserve"> Prediction = 59.9%, High Sensitivity, Low Specificity</w:t>
            </w:r>
          </w:p>
        </w:tc>
        <w:tc>
          <w:tcPr>
            <w:tcW w:w="1418" w:type="dxa"/>
            <w:hideMark/>
          </w:tcPr>
          <w:p w14:paraId="72D7D3CF"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F2-score = 81.8%, Sensitivity = 91.7%, Specificity = 41.8%, Precision = 57.3%</w:t>
            </w:r>
          </w:p>
          <w:p w14:paraId="5CE59BE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7" w:type="dxa"/>
          </w:tcPr>
          <w:p w14:paraId="18C1D1C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60A5740E"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017F6F22" w14:textId="46622829" w:rsidTr="00A67601">
        <w:trPr>
          <w:trHeight w:val="1356"/>
        </w:trPr>
        <w:tc>
          <w:tcPr>
            <w:cnfStyle w:val="001000000000" w:firstRow="0" w:lastRow="0" w:firstColumn="1" w:lastColumn="0" w:oddVBand="0" w:evenVBand="0" w:oddHBand="0" w:evenHBand="0" w:firstRowFirstColumn="0" w:firstRowLastColumn="0" w:lastRowFirstColumn="0" w:lastRowLastColumn="0"/>
            <w:tcW w:w="1299" w:type="dxa"/>
            <w:hideMark/>
          </w:tcPr>
          <w:p w14:paraId="35C9D4AC" w14:textId="77777777" w:rsidR="00A67601" w:rsidRPr="00C43D4F" w:rsidRDefault="00A67601" w:rsidP="00CC7B0A">
            <w:pPr>
              <w:rPr>
                <w:lang w:eastAsia="en-IN"/>
              </w:rPr>
            </w:pPr>
            <w:r w:rsidRPr="00C43D4F">
              <w:rPr>
                <w:lang w:eastAsia="en-IN"/>
              </w:rPr>
              <w:t>2019</w:t>
            </w:r>
          </w:p>
        </w:tc>
        <w:tc>
          <w:tcPr>
            <w:tcW w:w="1542" w:type="dxa"/>
            <w:hideMark/>
          </w:tcPr>
          <w:p w14:paraId="1AF08F0C"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CNN, </w:t>
            </w:r>
            <w:proofErr w:type="spellStart"/>
            <w:r w:rsidRPr="007C5DFF">
              <w:rPr>
                <w:color w:val="000000"/>
                <w:lang w:eastAsia="en-IN"/>
              </w:rPr>
              <w:t>McNemar</w:t>
            </w:r>
            <w:proofErr w:type="spellEnd"/>
            <w:r w:rsidRPr="007C5DFF">
              <w:rPr>
                <w:color w:val="000000"/>
                <w:lang w:eastAsia="en-IN"/>
              </w:rPr>
              <w:t xml:space="preserve"> Test, ResNet50, Bonferroni Correction</w:t>
            </w:r>
          </w:p>
          <w:p w14:paraId="19AC7A8E"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07" w:type="dxa"/>
            <w:hideMark/>
          </w:tcPr>
          <w:p w14:paraId="08E66019"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MATLAB</w:t>
            </w:r>
          </w:p>
          <w:p w14:paraId="09014FA4"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701" w:type="dxa"/>
            <w:hideMark/>
          </w:tcPr>
          <w:p w14:paraId="1258EEAB"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Small dataset (11,444), training may be inefficient, class imbalance</w:t>
            </w:r>
          </w:p>
        </w:tc>
        <w:tc>
          <w:tcPr>
            <w:tcW w:w="1418" w:type="dxa"/>
            <w:hideMark/>
          </w:tcPr>
          <w:p w14:paraId="78C8D06A"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 = 100%, detection rate = 100%</w:t>
            </w:r>
          </w:p>
          <w:p w14:paraId="4AF0587C"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17" w:type="dxa"/>
          </w:tcPr>
          <w:p w14:paraId="5B68839D"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559" w:type="dxa"/>
          </w:tcPr>
          <w:p w14:paraId="3EAB7606"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07F450A9" w14:textId="52DBA8CF" w:rsidTr="00A67601">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299" w:type="dxa"/>
            <w:hideMark/>
          </w:tcPr>
          <w:p w14:paraId="10D715EA" w14:textId="77777777" w:rsidR="00A67601" w:rsidRPr="00C43D4F" w:rsidRDefault="00A67601" w:rsidP="00CC7B0A">
            <w:pPr>
              <w:rPr>
                <w:lang w:eastAsia="en-IN"/>
              </w:rPr>
            </w:pPr>
            <w:r w:rsidRPr="00C43D4F">
              <w:rPr>
                <w:lang w:eastAsia="en-IN"/>
              </w:rPr>
              <w:t>2018-2019</w:t>
            </w:r>
          </w:p>
        </w:tc>
        <w:tc>
          <w:tcPr>
            <w:tcW w:w="1542" w:type="dxa"/>
            <w:hideMark/>
          </w:tcPr>
          <w:p w14:paraId="26706C15"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CNN, VGG16, ImageNet</w:t>
            </w:r>
          </w:p>
        </w:tc>
        <w:tc>
          <w:tcPr>
            <w:tcW w:w="1407" w:type="dxa"/>
            <w:hideMark/>
          </w:tcPr>
          <w:p w14:paraId="41EF17D7" w14:textId="2B0D7522"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 – 92.5%</w:t>
            </w:r>
          </w:p>
        </w:tc>
        <w:tc>
          <w:tcPr>
            <w:tcW w:w="1701" w:type="dxa"/>
            <w:hideMark/>
          </w:tcPr>
          <w:p w14:paraId="0C7269C3"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F1-score = 0.77, VGG16 Accuracy = 78%</w:t>
            </w:r>
          </w:p>
        </w:tc>
        <w:tc>
          <w:tcPr>
            <w:tcW w:w="1418" w:type="dxa"/>
            <w:hideMark/>
          </w:tcPr>
          <w:p w14:paraId="1C50271F"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Random Forest = 65.9%, </w:t>
            </w:r>
            <w:proofErr w:type="spellStart"/>
            <w:r w:rsidRPr="007C5DFF">
              <w:rPr>
                <w:color w:val="000000"/>
                <w:lang w:eastAsia="en-IN"/>
              </w:rPr>
              <w:t>XGBoost</w:t>
            </w:r>
            <w:proofErr w:type="spellEnd"/>
            <w:r w:rsidRPr="007C5DFF">
              <w:rPr>
                <w:color w:val="000000"/>
                <w:lang w:eastAsia="en-IN"/>
              </w:rPr>
              <w:t xml:space="preserve"> = 65.15%, SVM = 65.86%, </w:t>
            </w:r>
            <w:proofErr w:type="spellStart"/>
            <w:r w:rsidRPr="007C5DFF">
              <w:rPr>
                <w:color w:val="000000"/>
                <w:lang w:eastAsia="en-IN"/>
              </w:rPr>
              <w:t>ReLU</w:t>
            </w:r>
            <w:proofErr w:type="spellEnd"/>
            <w:r w:rsidRPr="007C5DFF">
              <w:rPr>
                <w:color w:val="000000"/>
                <w:lang w:eastAsia="en-IN"/>
              </w:rPr>
              <w:t>, Sigmoid</w:t>
            </w:r>
          </w:p>
          <w:p w14:paraId="49F99C77"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7" w:type="dxa"/>
          </w:tcPr>
          <w:p w14:paraId="0956D372" w14:textId="46241D2F" w:rsidR="00A67601" w:rsidRPr="007C5DFF" w:rsidRDefault="00B33710" w:rsidP="00B33710">
            <w:pPr>
              <w:cnfStyle w:val="000000100000" w:firstRow="0" w:lastRow="0" w:firstColumn="0" w:lastColumn="0" w:oddVBand="0" w:evenVBand="0" w:oddHBand="1" w:evenHBand="0" w:firstRowFirstColumn="0" w:firstRowLastColumn="0" w:lastRowFirstColumn="0" w:lastRowLastColumn="0"/>
              <w:rPr>
                <w:color w:val="000000"/>
                <w:lang w:eastAsia="en-IN"/>
              </w:rPr>
            </w:pPr>
            <w:r w:rsidRPr="00B33710">
              <w:rPr>
                <w:color w:val="000000"/>
                <w:lang w:eastAsia="en-IN"/>
              </w:rPr>
              <w:t>Max-pooling fetches maximum pixel</w:t>
            </w:r>
          </w:p>
        </w:tc>
        <w:tc>
          <w:tcPr>
            <w:tcW w:w="1559" w:type="dxa"/>
          </w:tcPr>
          <w:p w14:paraId="4FE7E4DD" w14:textId="730DE8D3" w:rsidR="00A67601" w:rsidRPr="007C5DFF" w:rsidRDefault="00B33710"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color w:val="000000"/>
                <w:lang w:eastAsia="en-IN"/>
              </w:rPr>
              <w:t>Low F-score</w:t>
            </w:r>
          </w:p>
        </w:tc>
      </w:tr>
      <w:tr w:rsidR="00A67601" w:rsidRPr="001C2090" w14:paraId="76D17147" w14:textId="0E43E00F" w:rsidTr="00A67601">
        <w:trPr>
          <w:trHeight w:val="1572"/>
        </w:trPr>
        <w:tc>
          <w:tcPr>
            <w:cnfStyle w:val="001000000000" w:firstRow="0" w:lastRow="0" w:firstColumn="1" w:lastColumn="0" w:oddVBand="0" w:evenVBand="0" w:oddHBand="0" w:evenHBand="0" w:firstRowFirstColumn="0" w:firstRowLastColumn="0" w:lastRowFirstColumn="0" w:lastRowLastColumn="0"/>
            <w:tcW w:w="1299" w:type="dxa"/>
            <w:hideMark/>
          </w:tcPr>
          <w:p w14:paraId="42C70530" w14:textId="77777777" w:rsidR="00A67601" w:rsidRPr="00C43D4F" w:rsidRDefault="00A67601" w:rsidP="00CC7B0A">
            <w:pPr>
              <w:rPr>
                <w:lang w:eastAsia="en-IN"/>
              </w:rPr>
            </w:pPr>
            <w:r w:rsidRPr="00C43D4F">
              <w:rPr>
                <w:lang w:eastAsia="en-IN"/>
              </w:rPr>
              <w:t>2018</w:t>
            </w:r>
          </w:p>
        </w:tc>
        <w:tc>
          <w:tcPr>
            <w:tcW w:w="1542" w:type="dxa"/>
            <w:hideMark/>
          </w:tcPr>
          <w:p w14:paraId="681ED934"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roofErr w:type="spellStart"/>
            <w:r w:rsidRPr="007C5DFF">
              <w:rPr>
                <w:color w:val="000000"/>
                <w:lang w:eastAsia="en-IN"/>
              </w:rPr>
              <w:t>MatConvNet</w:t>
            </w:r>
            <w:proofErr w:type="spellEnd"/>
            <w:r w:rsidRPr="007C5DFF">
              <w:rPr>
                <w:color w:val="000000"/>
                <w:lang w:eastAsia="en-IN"/>
              </w:rPr>
              <w:t xml:space="preserve"> &amp; </w:t>
            </w:r>
            <w:proofErr w:type="spellStart"/>
            <w:r w:rsidRPr="007C5DFF">
              <w:rPr>
                <w:color w:val="000000"/>
                <w:lang w:eastAsia="en-IN"/>
              </w:rPr>
              <w:t>GoogLeNet</w:t>
            </w:r>
            <w:proofErr w:type="spellEnd"/>
            <w:r w:rsidRPr="007C5DFF">
              <w:rPr>
                <w:color w:val="000000"/>
                <w:lang w:eastAsia="en-IN"/>
              </w:rPr>
              <w:t xml:space="preserve"> Inception V3 CNN, </w:t>
            </w:r>
            <w:proofErr w:type="spellStart"/>
            <w:r w:rsidRPr="007C5DFF">
              <w:rPr>
                <w:color w:val="000000"/>
                <w:lang w:eastAsia="en-IN"/>
              </w:rPr>
              <w:t>GoogLeNet</w:t>
            </w:r>
            <w:proofErr w:type="spellEnd"/>
            <w:r w:rsidRPr="007C5DFF">
              <w:rPr>
                <w:color w:val="000000"/>
                <w:lang w:eastAsia="en-IN"/>
              </w:rPr>
              <w:t xml:space="preserve">, </w:t>
            </w:r>
            <w:proofErr w:type="spellStart"/>
            <w:r w:rsidRPr="007C5DFF">
              <w:rPr>
                <w:color w:val="000000"/>
                <w:lang w:eastAsia="en-IN"/>
              </w:rPr>
              <w:t>AlexNet</w:t>
            </w:r>
            <w:proofErr w:type="spellEnd"/>
            <w:r w:rsidRPr="007C5DFF">
              <w:rPr>
                <w:color w:val="000000"/>
                <w:lang w:eastAsia="en-IN"/>
              </w:rPr>
              <w:t xml:space="preserve">, </w:t>
            </w:r>
            <w:proofErr w:type="spellStart"/>
            <w:r w:rsidRPr="007C5DFF">
              <w:rPr>
                <w:color w:val="000000"/>
                <w:lang w:eastAsia="en-IN"/>
              </w:rPr>
              <w:t>ResNet</w:t>
            </w:r>
            <w:proofErr w:type="spellEnd"/>
            <w:r w:rsidRPr="007C5DFF">
              <w:rPr>
                <w:color w:val="000000"/>
                <w:lang w:eastAsia="en-IN"/>
              </w:rPr>
              <w:t xml:space="preserve">, </w:t>
            </w:r>
            <w:proofErr w:type="spellStart"/>
            <w:r w:rsidRPr="007C5DFF">
              <w:rPr>
                <w:color w:val="000000"/>
                <w:lang w:eastAsia="en-IN"/>
              </w:rPr>
              <w:t>VGGNet</w:t>
            </w:r>
            <w:proofErr w:type="spellEnd"/>
            <w:r w:rsidRPr="007C5DFF">
              <w:rPr>
                <w:color w:val="000000"/>
                <w:lang w:eastAsia="en-IN"/>
              </w:rPr>
              <w:t>, Simple Majority Voting, SMP</w:t>
            </w:r>
          </w:p>
          <w:p w14:paraId="027F86C5"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07" w:type="dxa"/>
            <w:hideMark/>
          </w:tcPr>
          <w:p w14:paraId="7161F61A"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1.28 million NATURAL images 500 epochs, pre-trained models used, </w:t>
            </w:r>
            <w:proofErr w:type="spellStart"/>
            <w:r w:rsidRPr="007C5DFF">
              <w:rPr>
                <w:color w:val="000000"/>
                <w:lang w:eastAsia="en-IN"/>
              </w:rPr>
              <w:t>MatConvNet</w:t>
            </w:r>
            <w:proofErr w:type="spellEnd"/>
            <w:r w:rsidRPr="007C5DFF">
              <w:rPr>
                <w:color w:val="000000"/>
                <w:lang w:eastAsia="en-IN"/>
              </w:rPr>
              <w:t xml:space="preserve"> provides pre-trained CNN models and some </w:t>
            </w:r>
            <w:r w:rsidRPr="007C5DFF">
              <w:rPr>
                <w:color w:val="000000"/>
                <w:lang w:eastAsia="en-IN"/>
              </w:rPr>
              <w:lastRenderedPageBreak/>
              <w:t>functions to create and initialize new neural networks</w:t>
            </w:r>
          </w:p>
        </w:tc>
        <w:tc>
          <w:tcPr>
            <w:tcW w:w="1701" w:type="dxa"/>
            <w:hideMark/>
          </w:tcPr>
          <w:p w14:paraId="562B28AD"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lastRenderedPageBreak/>
              <w:t>Limited computational resources, time-consuming procedures</w:t>
            </w:r>
          </w:p>
        </w:tc>
        <w:tc>
          <w:tcPr>
            <w:tcW w:w="1418" w:type="dxa"/>
            <w:hideMark/>
          </w:tcPr>
          <w:p w14:paraId="50C44E89"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roofErr w:type="spellStart"/>
            <w:r w:rsidRPr="007C5DFF">
              <w:rPr>
                <w:color w:val="000000"/>
                <w:lang w:eastAsia="en-IN"/>
              </w:rPr>
              <w:t>Go</w:t>
            </w:r>
            <w:r>
              <w:rPr>
                <w:color w:val="000000"/>
                <w:lang w:eastAsia="en-IN"/>
              </w:rPr>
              <w:t>o</w:t>
            </w:r>
            <w:r w:rsidRPr="007C5DFF">
              <w:rPr>
                <w:color w:val="000000"/>
                <w:lang w:eastAsia="en-IN"/>
              </w:rPr>
              <w:t>gLeNet</w:t>
            </w:r>
            <w:proofErr w:type="spellEnd"/>
            <w:r w:rsidRPr="007C5DFF">
              <w:rPr>
                <w:color w:val="000000"/>
                <w:lang w:eastAsia="en-IN"/>
              </w:rPr>
              <w:t xml:space="preserve"> Error Rate = 0.1, </w:t>
            </w:r>
            <w:proofErr w:type="spellStart"/>
            <w:r w:rsidRPr="007C5DFF">
              <w:rPr>
                <w:color w:val="000000"/>
                <w:lang w:eastAsia="en-IN"/>
              </w:rPr>
              <w:t>ResNet</w:t>
            </w:r>
            <w:proofErr w:type="spellEnd"/>
            <w:r w:rsidRPr="007C5DFF">
              <w:rPr>
                <w:color w:val="000000"/>
                <w:lang w:eastAsia="en-IN"/>
              </w:rPr>
              <w:t xml:space="preserve"> Error Rate= 0.02, </w:t>
            </w:r>
            <w:proofErr w:type="spellStart"/>
            <w:r w:rsidRPr="007C5DFF">
              <w:rPr>
                <w:color w:val="000000"/>
                <w:lang w:eastAsia="en-IN"/>
              </w:rPr>
              <w:t>AlexNet</w:t>
            </w:r>
            <w:proofErr w:type="spellEnd"/>
            <w:r w:rsidRPr="007C5DFF">
              <w:rPr>
                <w:color w:val="000000"/>
                <w:lang w:eastAsia="en-IN"/>
              </w:rPr>
              <w:t xml:space="preserve"> Error Rate = approx. 0.001, </w:t>
            </w:r>
            <w:proofErr w:type="spellStart"/>
            <w:r w:rsidRPr="007C5DFF">
              <w:rPr>
                <w:color w:val="000000"/>
                <w:lang w:eastAsia="en-IN"/>
              </w:rPr>
              <w:t>VGGNet</w:t>
            </w:r>
            <w:proofErr w:type="spellEnd"/>
            <w:r w:rsidRPr="007C5DFF">
              <w:rPr>
                <w:color w:val="000000"/>
                <w:lang w:eastAsia="en-IN"/>
              </w:rPr>
              <w:t xml:space="preserve"> Error Rate = approx. 0.001</w:t>
            </w:r>
          </w:p>
          <w:p w14:paraId="1605C7DF"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17" w:type="dxa"/>
          </w:tcPr>
          <w:p w14:paraId="3DABC39A" w14:textId="53BA9E37" w:rsidR="00A67601" w:rsidRPr="007C5DFF" w:rsidRDefault="00B33710"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color w:val="000000"/>
                <w:lang w:eastAsia="en-IN"/>
              </w:rPr>
              <w:t>High Results for all the evaluation metrics</w:t>
            </w:r>
          </w:p>
        </w:tc>
        <w:tc>
          <w:tcPr>
            <w:tcW w:w="1559" w:type="dxa"/>
          </w:tcPr>
          <w:p w14:paraId="5CF756E5" w14:textId="5F2DFA01" w:rsidR="00A67601" w:rsidRPr="007C5DFF" w:rsidRDefault="00B33710"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color w:val="000000"/>
                <w:lang w:eastAsia="en-IN"/>
              </w:rPr>
              <w:t>Too many evaluation metrics and parameters used</w:t>
            </w:r>
          </w:p>
        </w:tc>
      </w:tr>
      <w:tr w:rsidR="00A67601" w:rsidRPr="001C2090" w14:paraId="49058A7C" w14:textId="17CD78EB" w:rsidTr="00A67601">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1299" w:type="dxa"/>
            <w:hideMark/>
          </w:tcPr>
          <w:p w14:paraId="5BF3A4A1" w14:textId="1C75FA9A" w:rsidR="00A67601" w:rsidRPr="00C43D4F" w:rsidRDefault="00A67601" w:rsidP="00CC7B0A">
            <w:pPr>
              <w:rPr>
                <w:lang w:eastAsia="en-IN"/>
              </w:rPr>
            </w:pPr>
            <w:r w:rsidRPr="00C43D4F">
              <w:rPr>
                <w:lang w:eastAsia="en-IN"/>
              </w:rPr>
              <w:t>201</w:t>
            </w:r>
            <w:r w:rsidR="002E3D70">
              <w:rPr>
                <w:lang w:eastAsia="en-IN"/>
              </w:rPr>
              <w:t>8</w:t>
            </w:r>
          </w:p>
          <w:p w14:paraId="2CFFADCC" w14:textId="77777777" w:rsidR="00A67601" w:rsidRPr="00C43D4F" w:rsidRDefault="00A67601" w:rsidP="00CC7B0A">
            <w:pPr>
              <w:rPr>
                <w:lang w:eastAsia="en-IN"/>
              </w:rPr>
            </w:pPr>
          </w:p>
        </w:tc>
        <w:tc>
          <w:tcPr>
            <w:tcW w:w="1542" w:type="dxa"/>
            <w:hideMark/>
          </w:tcPr>
          <w:p w14:paraId="16C10AE9" w14:textId="0E1B719C" w:rsidR="00A67601" w:rsidRPr="007C5DFF" w:rsidRDefault="00E9453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CNN,</w:t>
            </w:r>
            <w:r>
              <w:rPr>
                <w:rFonts w:ascii="Cambria" w:eastAsia="Cambria" w:hAnsi="Cambria"/>
                <w:color w:val="000000"/>
                <w:kern w:val="24"/>
                <w:sz w:val="22"/>
                <w:szCs w:val="22"/>
              </w:rPr>
              <w:t xml:space="preserve"> ImageNet,</w:t>
            </w:r>
            <w:r>
              <w:rPr>
                <w:rFonts w:ascii="Cambria" w:eastAsia="Cambria" w:hAnsi="Cambria" w:cstheme="minorBidi"/>
                <w:color w:val="000000"/>
                <w:kern w:val="24"/>
                <w:sz w:val="22"/>
                <w:szCs w:val="22"/>
              </w:rPr>
              <w:t xml:space="preserve">  </w:t>
            </w:r>
            <w:proofErr w:type="spellStart"/>
            <w:r>
              <w:rPr>
                <w:rFonts w:ascii="Cambria" w:eastAsia="Cambria" w:hAnsi="Cambria" w:cstheme="minorBidi"/>
                <w:color w:val="000000"/>
                <w:kern w:val="24"/>
                <w:sz w:val="22"/>
                <w:szCs w:val="22"/>
              </w:rPr>
              <w:t>AlexNet</w:t>
            </w:r>
            <w:proofErr w:type="spellEnd"/>
            <w:r>
              <w:rPr>
                <w:rFonts w:ascii="Cambria" w:eastAsia="Cambria" w:hAnsi="Cambria" w:cstheme="minorBidi"/>
                <w:color w:val="000000"/>
                <w:kern w:val="24"/>
                <w:sz w:val="22"/>
                <w:szCs w:val="22"/>
              </w:rPr>
              <w:t>, VGG ,</w:t>
            </w:r>
            <w:proofErr w:type="spellStart"/>
            <w:r>
              <w:rPr>
                <w:rFonts w:ascii="Cambria" w:eastAsia="Cambria" w:hAnsi="Cambria" w:cstheme="minorBidi"/>
                <w:color w:val="000000"/>
                <w:kern w:val="24"/>
                <w:sz w:val="22"/>
                <w:szCs w:val="22"/>
              </w:rPr>
              <w:t>GoogLeNet</w:t>
            </w:r>
            <w:proofErr w:type="spellEnd"/>
            <w:r>
              <w:rPr>
                <w:rFonts w:ascii="Cambria" w:eastAsia="Cambria" w:hAnsi="Cambria" w:cstheme="minorBidi"/>
                <w:color w:val="000000"/>
                <w:kern w:val="24"/>
                <w:sz w:val="22"/>
                <w:szCs w:val="22"/>
              </w:rPr>
              <w:t xml:space="preserve">, </w:t>
            </w:r>
            <w:proofErr w:type="spellStart"/>
            <w:r>
              <w:rPr>
                <w:rFonts w:ascii="Cambria" w:eastAsia="Cambria" w:hAnsi="Cambria" w:cstheme="minorBidi"/>
                <w:color w:val="000000"/>
                <w:kern w:val="24"/>
                <w:sz w:val="22"/>
                <w:szCs w:val="22"/>
              </w:rPr>
              <w:t>ResNet</w:t>
            </w:r>
            <w:proofErr w:type="spellEnd"/>
          </w:p>
        </w:tc>
        <w:tc>
          <w:tcPr>
            <w:tcW w:w="1407" w:type="dxa"/>
            <w:hideMark/>
          </w:tcPr>
          <w:p w14:paraId="0B562D7B" w14:textId="71D1B638" w:rsidR="00A67601" w:rsidRPr="007C5DFF" w:rsidRDefault="00E9453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Big dataset</w:t>
            </w:r>
          </w:p>
        </w:tc>
        <w:tc>
          <w:tcPr>
            <w:tcW w:w="1701" w:type="dxa"/>
            <w:hideMark/>
          </w:tcPr>
          <w:p w14:paraId="2B8A7A00" w14:textId="61B0FA0C" w:rsidR="00A67601" w:rsidRPr="007C5DFF" w:rsidRDefault="00E9453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T</w:t>
            </w:r>
            <w:r>
              <w:rPr>
                <w:rFonts w:ascii="Cambria" w:eastAsia="Cambria" w:hAnsi="Cambria"/>
                <w:color w:val="000000"/>
                <w:kern w:val="24"/>
                <w:sz w:val="22"/>
                <w:szCs w:val="22"/>
              </w:rPr>
              <w:t>here is a risk of overfitting the neural network</w:t>
            </w:r>
          </w:p>
        </w:tc>
        <w:tc>
          <w:tcPr>
            <w:tcW w:w="1418" w:type="dxa"/>
            <w:hideMark/>
          </w:tcPr>
          <w:p w14:paraId="43AC6E05" w14:textId="04E31D1C" w:rsidR="00A67601" w:rsidRPr="00E9453E" w:rsidRDefault="00E9453E" w:rsidP="00E9453E">
            <w:pPr>
              <w:pStyle w:val="NormalWeb"/>
              <w:spacing w:before="0" w:beforeAutospacing="0" w:after="0" w:afterAutospacing="0"/>
              <w:divId w:val="1454859009"/>
              <w:cnfStyle w:val="000000100000" w:firstRow="0" w:lastRow="0" w:firstColumn="0" w:lastColumn="0" w:oddVBand="0" w:evenVBand="0" w:oddHBand="1" w:evenHBand="0" w:firstRowFirstColumn="0" w:firstRowLastColumn="0" w:lastRowFirstColumn="0" w:lastRowLastColumn="0"/>
              <w:rPr>
                <w:szCs w:val="24"/>
              </w:rPr>
            </w:pPr>
            <w:proofErr w:type="spellStart"/>
            <w:r>
              <w:rPr>
                <w:rFonts w:ascii="Cambria" w:eastAsia="Cambria" w:hAnsi="Cambria"/>
                <w:color w:val="000000" w:themeColor="dark1"/>
                <w:kern w:val="24"/>
                <w:sz w:val="22"/>
                <w:szCs w:val="22"/>
              </w:rPr>
              <w:t>Accuracy</w:t>
            </w:r>
            <w:r>
              <w:rPr>
                <w:rFonts w:ascii="Cambria" w:eastAsia="Cambria" w:hAnsi="Cambria"/>
                <w:color w:val="000000" w:themeColor="dark1"/>
                <w:kern w:val="24"/>
                <w:sz w:val="22"/>
                <w:szCs w:val="22"/>
              </w:rPr>
              <w:t>,</w:t>
            </w:r>
            <w:r>
              <w:rPr>
                <w:rFonts w:ascii="Cambria" w:eastAsia="Cambria" w:hAnsi="Cambria"/>
                <w:color w:val="000000" w:themeColor="dark1"/>
                <w:kern w:val="24"/>
                <w:sz w:val="22"/>
                <w:szCs w:val="22"/>
              </w:rPr>
              <w:t>Image</w:t>
            </w:r>
            <w:proofErr w:type="spellEnd"/>
            <w:r>
              <w:rPr>
                <w:rFonts w:ascii="Cambria" w:eastAsia="Cambria" w:hAnsi="Cambria"/>
                <w:color w:val="000000" w:themeColor="dark1"/>
                <w:kern w:val="24"/>
                <w:sz w:val="22"/>
                <w:szCs w:val="22"/>
              </w:rPr>
              <w:t xml:space="preserve"> classification</w:t>
            </w:r>
          </w:p>
        </w:tc>
        <w:tc>
          <w:tcPr>
            <w:tcW w:w="1417" w:type="dxa"/>
          </w:tcPr>
          <w:p w14:paraId="04D45DB6" w14:textId="0765E5E2" w:rsidR="00A67601" w:rsidRPr="007C5DFF" w:rsidRDefault="00E776EC"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advantageous for the decision making of dermatologists</w:t>
            </w:r>
            <w:r>
              <w:rPr>
                <w:rStyle w:val="eop"/>
                <w:rFonts w:eastAsia="Times New Roman" w:cs="Calibri"/>
                <w:color w:val="000000"/>
                <w:shd w:val="clear" w:color="auto" w:fill="B4C6E7"/>
              </w:rPr>
              <w:t> </w:t>
            </w:r>
          </w:p>
        </w:tc>
        <w:tc>
          <w:tcPr>
            <w:tcW w:w="1559" w:type="dxa"/>
          </w:tcPr>
          <w:p w14:paraId="40A48E29" w14:textId="07E5FCC1" w:rsidR="00A67601" w:rsidRPr="007C5DFF" w:rsidRDefault="00E776EC"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There is a risk of overfitting the neural network</w:t>
            </w:r>
            <w:r>
              <w:rPr>
                <w:rStyle w:val="eop"/>
                <w:rFonts w:eastAsia="Times New Roman" w:cs="Calibri"/>
                <w:color w:val="000000"/>
                <w:shd w:val="clear" w:color="auto" w:fill="B4C6E7"/>
              </w:rPr>
              <w:t> </w:t>
            </w:r>
          </w:p>
        </w:tc>
      </w:tr>
      <w:tr w:rsidR="00A67601" w:rsidRPr="001C2090" w14:paraId="7AFD3721" w14:textId="03EE9CFB" w:rsidTr="00A67601">
        <w:trPr>
          <w:trHeight w:val="1452"/>
        </w:trPr>
        <w:tc>
          <w:tcPr>
            <w:cnfStyle w:val="001000000000" w:firstRow="0" w:lastRow="0" w:firstColumn="1" w:lastColumn="0" w:oddVBand="0" w:evenVBand="0" w:oddHBand="0" w:evenHBand="0" w:firstRowFirstColumn="0" w:firstRowLastColumn="0" w:lastRowFirstColumn="0" w:lastRowLastColumn="0"/>
            <w:tcW w:w="1299" w:type="dxa"/>
            <w:hideMark/>
          </w:tcPr>
          <w:p w14:paraId="14C6843A" w14:textId="77777777" w:rsidR="00490D54" w:rsidRDefault="00490D54">
            <w:pPr>
              <w:pStyle w:val="NormalWeb"/>
              <w:spacing w:before="0" w:beforeAutospacing="0" w:after="0" w:afterAutospacing="0"/>
              <w:divId w:val="1349868816"/>
              <w:rPr>
                <w:szCs w:val="24"/>
              </w:rPr>
            </w:pPr>
            <w:r>
              <w:rPr>
                <w:rFonts w:ascii="Cambria" w:eastAsia="Cambria" w:hAnsi="Cambria"/>
                <w:color w:val="FFFFFF" w:themeColor="light1"/>
                <w:kern w:val="24"/>
                <w:sz w:val="22"/>
                <w:szCs w:val="22"/>
              </w:rPr>
              <w:t>2020</w:t>
            </w:r>
          </w:p>
          <w:p w14:paraId="039ED554" w14:textId="77777777" w:rsidR="00A67601" w:rsidRPr="00C43D4F" w:rsidRDefault="00A67601" w:rsidP="00CC7B0A">
            <w:pPr>
              <w:rPr>
                <w:lang w:eastAsia="en-IN"/>
              </w:rPr>
            </w:pPr>
          </w:p>
        </w:tc>
        <w:tc>
          <w:tcPr>
            <w:tcW w:w="1542" w:type="dxa"/>
            <w:hideMark/>
          </w:tcPr>
          <w:p w14:paraId="3A512265" w14:textId="003B52BA" w:rsidR="00A67601" w:rsidRPr="002E3D70" w:rsidRDefault="002E3D70" w:rsidP="002E3D70">
            <w:pPr>
              <w:pStyle w:val="NormalWeb"/>
              <w:spacing w:before="0" w:beforeAutospacing="0" w:after="0" w:afterAutospacing="0"/>
              <w:divId w:val="581376788"/>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skin lesions using CNNs,</w:t>
            </w:r>
            <w:r>
              <w:rPr>
                <w:rFonts w:ascii="Cambria" w:eastAsia="Cambria" w:hAnsi="Cambria" w:cstheme="minorBidi"/>
                <w:color w:val="000000" w:themeColor="dark1"/>
                <w:kern w:val="24"/>
                <w:sz w:val="22"/>
                <w:szCs w:val="22"/>
              </w:rPr>
              <w:t xml:space="preserve"> Alexnet.</w:t>
            </w:r>
            <w:r>
              <w:rPr>
                <w:rFonts w:ascii="Cambria" w:eastAsia="Cambria" w:hAnsi="Cambria"/>
                <w:color w:val="000000" w:themeColor="dark1"/>
                <w:kern w:val="24"/>
                <w:sz w:val="22"/>
                <w:szCs w:val="22"/>
              </w:rPr>
              <w:t xml:space="preserve"> deep learning with PNASNet-5</w:t>
            </w:r>
          </w:p>
        </w:tc>
        <w:tc>
          <w:tcPr>
            <w:tcW w:w="1407" w:type="dxa"/>
            <w:hideMark/>
          </w:tcPr>
          <w:p w14:paraId="27CC84BD" w14:textId="1A7D76B3" w:rsidR="00A67601" w:rsidRPr="002E3D70" w:rsidRDefault="002E3D70" w:rsidP="002E3D70">
            <w:pPr>
              <w:pStyle w:val="NormalWeb"/>
              <w:spacing w:before="0" w:beforeAutospacing="0" w:after="0" w:afterAutospacing="0"/>
              <w:divId w:val="2128618782"/>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 xml:space="preserve">large dataset with 4 </w:t>
            </w:r>
            <w:proofErr w:type="spellStart"/>
            <w:r>
              <w:rPr>
                <w:rFonts w:ascii="Cambria" w:eastAsia="Cambria" w:hAnsi="Cambria"/>
                <w:color w:val="000000" w:themeColor="dark1"/>
                <w:kern w:val="24"/>
                <w:sz w:val="22"/>
                <w:szCs w:val="22"/>
              </w:rPr>
              <w:t>classsifications</w:t>
            </w:r>
            <w:proofErr w:type="spellEnd"/>
          </w:p>
        </w:tc>
        <w:tc>
          <w:tcPr>
            <w:tcW w:w="1701" w:type="dxa"/>
            <w:hideMark/>
          </w:tcPr>
          <w:p w14:paraId="6C0D0646" w14:textId="48C471FE" w:rsidR="00A67601" w:rsidRPr="002E3D70" w:rsidRDefault="002E3D70" w:rsidP="002E3D70">
            <w:pPr>
              <w:pStyle w:val="NormalWeb"/>
              <w:spacing w:before="0" w:beforeAutospacing="0" w:after="0" w:afterAutospacing="0"/>
              <w:divId w:val="1514033441"/>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Less accuracy</w:t>
            </w:r>
          </w:p>
        </w:tc>
        <w:tc>
          <w:tcPr>
            <w:tcW w:w="1418" w:type="dxa"/>
            <w:hideMark/>
          </w:tcPr>
          <w:p w14:paraId="585CCBA4" w14:textId="62D1207C" w:rsidR="00A67601" w:rsidRPr="007C5DFF" w:rsidRDefault="002E3D70"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Good dataset</w:t>
            </w:r>
          </w:p>
        </w:tc>
        <w:tc>
          <w:tcPr>
            <w:tcW w:w="1417" w:type="dxa"/>
          </w:tcPr>
          <w:p w14:paraId="5F1911F8" w14:textId="62318869" w:rsidR="00A67601" w:rsidRPr="007C5DFF" w:rsidRDefault="00E776EC"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efficient in computing time, consume less memory</w:t>
            </w:r>
            <w:r>
              <w:rPr>
                <w:rStyle w:val="eop"/>
                <w:rFonts w:eastAsia="Times New Roman" w:cs="Calibri"/>
                <w:color w:val="000000"/>
                <w:shd w:val="clear" w:color="auto" w:fill="D9E2F3"/>
              </w:rPr>
              <w:t> </w:t>
            </w:r>
          </w:p>
        </w:tc>
        <w:tc>
          <w:tcPr>
            <w:tcW w:w="1559" w:type="dxa"/>
          </w:tcPr>
          <w:p w14:paraId="7408F3BD"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6D2DD5B4" w14:textId="167BA076" w:rsidTr="00A67601">
        <w:trPr>
          <w:cnfStyle w:val="000000100000" w:firstRow="0" w:lastRow="0" w:firstColumn="0" w:lastColumn="0" w:oddVBand="0" w:evenVBand="0" w:oddHBand="1" w:evenHBand="0" w:firstRowFirstColumn="0" w:firstRowLastColumn="0" w:lastRowFirstColumn="0" w:lastRowLastColumn="0"/>
          <w:trHeight w:val="1452"/>
        </w:trPr>
        <w:tc>
          <w:tcPr>
            <w:cnfStyle w:val="001000000000" w:firstRow="0" w:lastRow="0" w:firstColumn="1" w:lastColumn="0" w:oddVBand="0" w:evenVBand="0" w:oddHBand="0" w:evenHBand="0" w:firstRowFirstColumn="0" w:firstRowLastColumn="0" w:lastRowFirstColumn="0" w:lastRowLastColumn="0"/>
            <w:tcW w:w="1299" w:type="dxa"/>
            <w:hideMark/>
          </w:tcPr>
          <w:p w14:paraId="6FE53649" w14:textId="77777777" w:rsidR="00980C18" w:rsidRDefault="00980C18">
            <w:pPr>
              <w:pStyle w:val="NormalWeb"/>
              <w:spacing w:before="0" w:beforeAutospacing="0" w:after="0" w:afterAutospacing="0"/>
              <w:divId w:val="159851120"/>
              <w:rPr>
                <w:szCs w:val="24"/>
              </w:rPr>
            </w:pPr>
            <w:r>
              <w:rPr>
                <w:rFonts w:ascii="Cambria" w:eastAsia="Cambria" w:hAnsi="Cambria"/>
                <w:color w:val="FFFFFF" w:themeColor="light1"/>
                <w:kern w:val="24"/>
                <w:sz w:val="22"/>
                <w:szCs w:val="22"/>
              </w:rPr>
              <w:t>2018</w:t>
            </w:r>
          </w:p>
          <w:p w14:paraId="24919254" w14:textId="77777777" w:rsidR="00A67601" w:rsidRPr="00C43D4F" w:rsidRDefault="00A67601" w:rsidP="00CC7B0A">
            <w:pPr>
              <w:rPr>
                <w:lang w:eastAsia="en-IN"/>
              </w:rPr>
            </w:pPr>
          </w:p>
        </w:tc>
        <w:tc>
          <w:tcPr>
            <w:tcW w:w="1542" w:type="dxa"/>
            <w:hideMark/>
          </w:tcPr>
          <w:p w14:paraId="77CA3ED4" w14:textId="77777777" w:rsidR="00490D54" w:rsidRDefault="00490D54">
            <w:pPr>
              <w:pStyle w:val="NormalWeb"/>
              <w:spacing w:before="0" w:beforeAutospacing="0" w:after="0" w:afterAutospacing="0"/>
              <w:divId w:val="1068260653"/>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 xml:space="preserve">CNN, </w:t>
            </w:r>
            <w:proofErr w:type="spellStart"/>
            <w:r>
              <w:rPr>
                <w:rFonts w:ascii="Cambria" w:eastAsia="Cambria" w:hAnsi="Cambria"/>
                <w:color w:val="000000" w:themeColor="dark1"/>
                <w:kern w:val="24"/>
                <w:sz w:val="22"/>
                <w:szCs w:val="22"/>
              </w:rPr>
              <w:t>AlexNet</w:t>
            </w:r>
            <w:proofErr w:type="spellEnd"/>
            <w:r>
              <w:rPr>
                <w:rFonts w:ascii="Cambria" w:eastAsia="Cambria" w:hAnsi="Cambria"/>
                <w:color w:val="000000" w:themeColor="dark1"/>
                <w:kern w:val="24"/>
                <w:sz w:val="22"/>
                <w:szCs w:val="22"/>
              </w:rPr>
              <w:t>, deep learning,</w:t>
            </w:r>
            <w:r>
              <w:rPr>
                <w:rFonts w:ascii="Cambria" w:eastAsia="Cambria" w:hAnsi="Cambria" w:cstheme="minorBidi"/>
                <w:color w:val="000000"/>
                <w:kern w:val="24"/>
                <w:sz w:val="22"/>
                <w:szCs w:val="22"/>
              </w:rPr>
              <w:t xml:space="preserve"> </w:t>
            </w:r>
            <w:proofErr w:type="spellStart"/>
            <w:r>
              <w:rPr>
                <w:rFonts w:ascii="Cambria" w:eastAsia="Cambria" w:hAnsi="Cambria" w:cstheme="minorBidi"/>
                <w:color w:val="000000"/>
                <w:kern w:val="24"/>
                <w:sz w:val="22"/>
                <w:szCs w:val="22"/>
              </w:rPr>
              <w:t>AlexNet</w:t>
            </w:r>
            <w:proofErr w:type="spellEnd"/>
            <w:r>
              <w:rPr>
                <w:rFonts w:ascii="Cambria" w:eastAsia="Cambria" w:hAnsi="Cambria" w:cstheme="minorBidi"/>
                <w:color w:val="000000"/>
                <w:kern w:val="24"/>
                <w:sz w:val="22"/>
                <w:szCs w:val="22"/>
              </w:rPr>
              <w:t>, VGG ,</w:t>
            </w:r>
            <w:proofErr w:type="spellStart"/>
            <w:r>
              <w:rPr>
                <w:rFonts w:ascii="Cambria" w:eastAsia="Cambria" w:hAnsi="Cambria" w:cstheme="minorBidi"/>
                <w:color w:val="000000"/>
                <w:kern w:val="24"/>
                <w:sz w:val="22"/>
                <w:szCs w:val="22"/>
              </w:rPr>
              <w:t>GoogLeNet</w:t>
            </w:r>
            <w:proofErr w:type="spellEnd"/>
            <w:r>
              <w:rPr>
                <w:rFonts w:ascii="Cambria" w:eastAsia="Cambria" w:hAnsi="Cambria" w:cstheme="minorBidi"/>
                <w:color w:val="000000"/>
                <w:kern w:val="24"/>
                <w:sz w:val="22"/>
                <w:szCs w:val="22"/>
              </w:rPr>
              <w:t xml:space="preserve">, </w:t>
            </w:r>
            <w:proofErr w:type="spellStart"/>
            <w:r>
              <w:rPr>
                <w:rFonts w:ascii="Cambria" w:eastAsia="Cambria" w:hAnsi="Cambria" w:cstheme="minorBidi"/>
                <w:color w:val="000000"/>
                <w:kern w:val="24"/>
                <w:sz w:val="22"/>
                <w:szCs w:val="22"/>
              </w:rPr>
              <w:t>ResNet</w:t>
            </w:r>
            <w:proofErr w:type="spellEnd"/>
            <w:r>
              <w:rPr>
                <w:rFonts w:ascii="Cambria" w:eastAsia="Cambria" w:hAnsi="Cambria" w:cstheme="minorBidi"/>
                <w:color w:val="000000"/>
                <w:kern w:val="24"/>
                <w:sz w:val="22"/>
                <w:szCs w:val="22"/>
              </w:rPr>
              <w:t>,</w:t>
            </w:r>
            <w:r>
              <w:rPr>
                <w:rFonts w:ascii="Cambria" w:eastAsia="Cambria" w:hAnsi="Cambria"/>
                <w:color w:val="000000" w:themeColor="dark1"/>
                <w:kern w:val="24"/>
                <w:sz w:val="22"/>
                <w:szCs w:val="22"/>
              </w:rPr>
              <w:t xml:space="preserve"> Inception V3</w:t>
            </w:r>
          </w:p>
          <w:p w14:paraId="52E356B6"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07" w:type="dxa"/>
            <w:hideMark/>
          </w:tcPr>
          <w:p w14:paraId="4EC10637" w14:textId="77777777" w:rsidR="00490D54" w:rsidRDefault="00490D54">
            <w:pPr>
              <w:pStyle w:val="NormalWeb"/>
              <w:spacing w:before="0" w:beforeAutospacing="0" w:after="0" w:afterAutospacing="0"/>
              <w:divId w:val="146751333"/>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Public dataset and ISIB-2016,2017</w:t>
            </w:r>
          </w:p>
          <w:p w14:paraId="01755C07"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701" w:type="dxa"/>
            <w:hideMark/>
          </w:tcPr>
          <w:p w14:paraId="653C28E8" w14:textId="4FABA04D" w:rsidR="00A67601" w:rsidRPr="007C5DFF" w:rsidRDefault="00490D54"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Time-</w:t>
            </w:r>
            <w:proofErr w:type="spellStart"/>
            <w:r>
              <w:rPr>
                <w:rFonts w:ascii="Cambria" w:eastAsia="Cambria" w:hAnsi="Cambria"/>
                <w:color w:val="000000" w:themeColor="dark1"/>
                <w:kern w:val="24"/>
                <w:sz w:val="22"/>
                <w:szCs w:val="22"/>
              </w:rPr>
              <w:t>consuming,and</w:t>
            </w:r>
            <w:proofErr w:type="spellEnd"/>
            <w:r>
              <w:rPr>
                <w:rFonts w:ascii="Cambria" w:eastAsia="Cambria" w:hAnsi="Cambria"/>
                <w:color w:val="000000" w:themeColor="dark1"/>
                <w:kern w:val="24"/>
                <w:sz w:val="22"/>
                <w:szCs w:val="22"/>
              </w:rPr>
              <w:t xml:space="preserve"> errors</w:t>
            </w:r>
          </w:p>
        </w:tc>
        <w:tc>
          <w:tcPr>
            <w:tcW w:w="1418" w:type="dxa"/>
            <w:hideMark/>
          </w:tcPr>
          <w:p w14:paraId="4AEFD0E6" w14:textId="7154EB58" w:rsidR="00A67601" w:rsidRPr="007C5DFF" w:rsidRDefault="00490D54"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Large variety, dataset</w:t>
            </w:r>
          </w:p>
        </w:tc>
        <w:tc>
          <w:tcPr>
            <w:tcW w:w="1417" w:type="dxa"/>
          </w:tcPr>
          <w:p w14:paraId="48F9D998" w14:textId="50CCFFDE" w:rsidR="00A67601" w:rsidRPr="007C5DFF" w:rsidRDefault="00E265AF"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advantageous  for  the  decision  making  of dermatologists</w:t>
            </w:r>
          </w:p>
        </w:tc>
        <w:tc>
          <w:tcPr>
            <w:tcW w:w="1559" w:type="dxa"/>
          </w:tcPr>
          <w:p w14:paraId="1FC779A7" w14:textId="15493F00" w:rsidR="00A67601" w:rsidRPr="007C5DFF" w:rsidRDefault="0002056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02056E">
              <w:rPr>
                <w:color w:val="000000"/>
                <w:lang w:eastAsia="en-IN"/>
              </w:rPr>
              <w:t xml:space="preserve">Time-consuming. In addition, errors and the loss of </w:t>
            </w:r>
            <w:proofErr w:type="spellStart"/>
            <w:r w:rsidRPr="0002056E">
              <w:rPr>
                <w:color w:val="000000"/>
                <w:lang w:eastAsia="en-IN"/>
              </w:rPr>
              <w:t>informationin</w:t>
            </w:r>
            <w:proofErr w:type="spellEnd"/>
            <w:r w:rsidRPr="0002056E">
              <w:rPr>
                <w:color w:val="000000"/>
                <w:lang w:eastAsia="en-IN"/>
              </w:rPr>
              <w:t xml:space="preserve"> the first processing steps have a very strong influence on </w:t>
            </w:r>
            <w:proofErr w:type="spellStart"/>
            <w:r w:rsidRPr="0002056E">
              <w:rPr>
                <w:color w:val="000000"/>
                <w:lang w:eastAsia="en-IN"/>
              </w:rPr>
              <w:t>theclassification</w:t>
            </w:r>
            <w:proofErr w:type="spellEnd"/>
            <w:r w:rsidRPr="0002056E">
              <w:rPr>
                <w:color w:val="000000"/>
                <w:lang w:eastAsia="en-IN"/>
              </w:rPr>
              <w:t xml:space="preserve"> quality</w:t>
            </w:r>
          </w:p>
        </w:tc>
      </w:tr>
      <w:tr w:rsidR="00A67601" w:rsidRPr="001C2090" w14:paraId="77ADB868" w14:textId="4292CAA4" w:rsidTr="00A67601">
        <w:trPr>
          <w:trHeight w:val="1392"/>
        </w:trPr>
        <w:tc>
          <w:tcPr>
            <w:cnfStyle w:val="001000000000" w:firstRow="0" w:lastRow="0" w:firstColumn="1" w:lastColumn="0" w:oddVBand="0" w:evenVBand="0" w:oddHBand="0" w:evenHBand="0" w:firstRowFirstColumn="0" w:firstRowLastColumn="0" w:lastRowFirstColumn="0" w:lastRowLastColumn="0"/>
            <w:tcW w:w="1299" w:type="dxa"/>
            <w:hideMark/>
          </w:tcPr>
          <w:p w14:paraId="126C458B" w14:textId="1E612880" w:rsidR="00A67601" w:rsidRPr="00C43D4F" w:rsidRDefault="00A67601" w:rsidP="00CC7B0A">
            <w:pPr>
              <w:rPr>
                <w:lang w:eastAsia="en-IN"/>
              </w:rPr>
            </w:pPr>
            <w:r w:rsidRPr="00C43D4F">
              <w:rPr>
                <w:lang w:eastAsia="en-IN"/>
              </w:rPr>
              <w:t>20</w:t>
            </w:r>
            <w:r w:rsidR="00297912">
              <w:rPr>
                <w:lang w:eastAsia="en-IN"/>
              </w:rPr>
              <w:t>20</w:t>
            </w:r>
          </w:p>
          <w:p w14:paraId="5EB48F61" w14:textId="77777777" w:rsidR="00A67601" w:rsidRPr="00C43D4F" w:rsidRDefault="00A67601" w:rsidP="00CC7B0A">
            <w:pPr>
              <w:rPr>
                <w:lang w:eastAsia="en-IN"/>
              </w:rPr>
            </w:pPr>
          </w:p>
        </w:tc>
        <w:tc>
          <w:tcPr>
            <w:tcW w:w="1542" w:type="dxa"/>
            <w:hideMark/>
          </w:tcPr>
          <w:p w14:paraId="41AD5D1C" w14:textId="77777777" w:rsidR="00297912" w:rsidRDefault="00297912">
            <w:pPr>
              <w:pStyle w:val="NormalWeb"/>
              <w:spacing w:before="0" w:beforeAutospacing="0" w:after="0" w:afterAutospacing="0"/>
              <w:divId w:val="501239710"/>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 xml:space="preserve">deep convolutional neural network, computer image analysis </w:t>
            </w:r>
            <w:proofErr w:type="spellStart"/>
            <w:r>
              <w:rPr>
                <w:rFonts w:ascii="Cambria" w:eastAsia="Cambria" w:hAnsi="Cambria"/>
                <w:color w:val="000000" w:themeColor="dark1"/>
                <w:kern w:val="24"/>
                <w:sz w:val="22"/>
                <w:szCs w:val="22"/>
              </w:rPr>
              <w:t>algorithms,CNN</w:t>
            </w:r>
            <w:proofErr w:type="spellEnd"/>
          </w:p>
          <w:p w14:paraId="62228B5F" w14:textId="32D9CC3E" w:rsidR="00A67601" w:rsidRPr="007C5DFF" w:rsidRDefault="00297912"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 xml:space="preserve">, </w:t>
            </w:r>
            <w:proofErr w:type="spellStart"/>
            <w:r>
              <w:rPr>
                <w:rFonts w:ascii="Cambria" w:eastAsia="Cambria" w:hAnsi="Cambria"/>
                <w:color w:val="000000" w:themeColor="dark1"/>
                <w:kern w:val="24"/>
                <w:sz w:val="22"/>
                <w:szCs w:val="22"/>
              </w:rPr>
              <w:t>GoogLeNet</w:t>
            </w:r>
            <w:proofErr w:type="spellEnd"/>
            <w:r>
              <w:rPr>
                <w:rFonts w:ascii="Cambria" w:eastAsia="Cambria" w:hAnsi="Cambria"/>
                <w:color w:val="000000" w:themeColor="dark1"/>
                <w:kern w:val="24"/>
                <w:sz w:val="22"/>
                <w:szCs w:val="22"/>
              </w:rPr>
              <w:t xml:space="preserve"> Inception V3, </w:t>
            </w:r>
            <w:proofErr w:type="spellStart"/>
            <w:r>
              <w:rPr>
                <w:rFonts w:ascii="Cambria" w:eastAsia="Cambria" w:hAnsi="Cambria"/>
                <w:color w:val="000000" w:themeColor="dark1"/>
                <w:kern w:val="24"/>
                <w:sz w:val="22"/>
                <w:szCs w:val="22"/>
              </w:rPr>
              <w:t>AlexNet</w:t>
            </w:r>
            <w:proofErr w:type="spellEnd"/>
            <w:r>
              <w:rPr>
                <w:rFonts w:ascii="Cambria" w:eastAsia="Cambria" w:hAnsi="Cambria"/>
                <w:color w:val="000000" w:themeColor="dark1"/>
                <w:kern w:val="24"/>
                <w:sz w:val="22"/>
                <w:szCs w:val="22"/>
              </w:rPr>
              <w:t xml:space="preserve"> Deep Learning CNN</w:t>
            </w:r>
          </w:p>
        </w:tc>
        <w:tc>
          <w:tcPr>
            <w:tcW w:w="1407" w:type="dxa"/>
            <w:hideMark/>
          </w:tcPr>
          <w:p w14:paraId="3E85B1C0" w14:textId="5C1FC34E" w:rsidR="00A67601" w:rsidRPr="007C5DFF" w:rsidRDefault="00980C18"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More variants from ISIC</w:t>
            </w:r>
          </w:p>
        </w:tc>
        <w:tc>
          <w:tcPr>
            <w:tcW w:w="1701" w:type="dxa"/>
            <w:hideMark/>
          </w:tcPr>
          <w:p w14:paraId="02BD34CC" w14:textId="014CB11C" w:rsidR="00A67601" w:rsidRPr="007C5DFF" w:rsidRDefault="00980C18"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Accuracy of less than 75%</w:t>
            </w:r>
          </w:p>
        </w:tc>
        <w:tc>
          <w:tcPr>
            <w:tcW w:w="1418" w:type="dxa"/>
            <w:hideMark/>
          </w:tcPr>
          <w:p w14:paraId="05CF2AE8" w14:textId="3E8201CC" w:rsidR="00A67601" w:rsidRPr="007C5DFF" w:rsidRDefault="00980C18"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Accuracy but small dataset</w:t>
            </w:r>
          </w:p>
        </w:tc>
        <w:tc>
          <w:tcPr>
            <w:tcW w:w="1417" w:type="dxa"/>
          </w:tcPr>
          <w:p w14:paraId="67AEC17C" w14:textId="5D40C105" w:rsidR="00A67601" w:rsidRPr="007C5DFF" w:rsidRDefault="00543BE3"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metric area under the curve of 99.77% was observed.</w:t>
            </w:r>
            <w:r>
              <w:rPr>
                <w:rStyle w:val="eop"/>
                <w:rFonts w:eastAsia="Times New Roman" w:cs="Calibri"/>
                <w:color w:val="000000"/>
                <w:shd w:val="clear" w:color="auto" w:fill="D9E2F3"/>
              </w:rPr>
              <w:t> </w:t>
            </w:r>
          </w:p>
        </w:tc>
        <w:tc>
          <w:tcPr>
            <w:tcW w:w="1559" w:type="dxa"/>
          </w:tcPr>
          <w:p w14:paraId="1474E0A7" w14:textId="534B19F1" w:rsidR="00A67601" w:rsidRPr="007C5DFF" w:rsidRDefault="00543BE3"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This would consume time and the patient may advance to later stage</w:t>
            </w:r>
            <w:r>
              <w:rPr>
                <w:rStyle w:val="eop"/>
                <w:rFonts w:eastAsia="Times New Roman" w:cs="Calibri"/>
                <w:color w:val="000000"/>
                <w:shd w:val="clear" w:color="auto" w:fill="D9E2F3"/>
              </w:rPr>
              <w:t> </w:t>
            </w:r>
          </w:p>
        </w:tc>
      </w:tr>
      <w:tr w:rsidR="00A67601" w:rsidRPr="001C2090" w14:paraId="36F2C4FA" w14:textId="62DB2FCC" w:rsidTr="00A67601">
        <w:trPr>
          <w:cnfStyle w:val="000000100000" w:firstRow="0" w:lastRow="0" w:firstColumn="0" w:lastColumn="0" w:oddVBand="0" w:evenVBand="0" w:oddHBand="1" w:evenHBand="0" w:firstRowFirstColumn="0" w:firstRowLastColumn="0" w:lastRowFirstColumn="0" w:lastRowLastColumn="0"/>
          <w:trHeight w:val="1668"/>
        </w:trPr>
        <w:tc>
          <w:tcPr>
            <w:cnfStyle w:val="001000000000" w:firstRow="0" w:lastRow="0" w:firstColumn="1" w:lastColumn="0" w:oddVBand="0" w:evenVBand="0" w:oddHBand="0" w:evenHBand="0" w:firstRowFirstColumn="0" w:firstRowLastColumn="0" w:lastRowFirstColumn="0" w:lastRowLastColumn="0"/>
            <w:tcW w:w="1299" w:type="dxa"/>
            <w:hideMark/>
          </w:tcPr>
          <w:p w14:paraId="5E885B7A" w14:textId="3C2A42AB" w:rsidR="00A67601" w:rsidRPr="00C43D4F" w:rsidRDefault="00A67601" w:rsidP="00CC7B0A">
            <w:pPr>
              <w:rPr>
                <w:lang w:eastAsia="en-IN"/>
              </w:rPr>
            </w:pPr>
            <w:r w:rsidRPr="00C43D4F">
              <w:rPr>
                <w:lang w:eastAsia="en-IN"/>
              </w:rPr>
              <w:lastRenderedPageBreak/>
              <w:t>201</w:t>
            </w:r>
            <w:r w:rsidR="002D13CD">
              <w:rPr>
                <w:lang w:eastAsia="en-IN"/>
              </w:rPr>
              <w:t>9</w:t>
            </w:r>
          </w:p>
          <w:p w14:paraId="302A2E2A" w14:textId="77777777" w:rsidR="00A67601" w:rsidRPr="00C43D4F" w:rsidRDefault="00A67601" w:rsidP="00CC7B0A">
            <w:pPr>
              <w:rPr>
                <w:lang w:eastAsia="en-IN"/>
              </w:rPr>
            </w:pPr>
          </w:p>
        </w:tc>
        <w:tc>
          <w:tcPr>
            <w:tcW w:w="1542" w:type="dxa"/>
            <w:hideMark/>
          </w:tcPr>
          <w:p w14:paraId="0CD6DF71" w14:textId="3A02F9DB" w:rsidR="00A67601" w:rsidRPr="002D13CD" w:rsidRDefault="002D13CD" w:rsidP="002D13CD">
            <w:pPr>
              <w:pStyle w:val="NormalWeb"/>
              <w:spacing w:before="0" w:beforeAutospacing="0" w:after="0" w:afterAutospacing="0"/>
              <w:divId w:val="1537081813"/>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Machine learning,</w:t>
            </w:r>
          </w:p>
        </w:tc>
        <w:tc>
          <w:tcPr>
            <w:tcW w:w="1407" w:type="dxa"/>
            <w:hideMark/>
          </w:tcPr>
          <w:p w14:paraId="750C4968" w14:textId="0B1C580B" w:rsidR="00A67601" w:rsidRPr="007C5DFF" w:rsidRDefault="002D13CD"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 xml:space="preserve">Faster </w:t>
            </w:r>
            <w:r w:rsidR="00297912">
              <w:rPr>
                <w:rFonts w:ascii="Cambria" w:eastAsia="Cambria" w:hAnsi="Cambria"/>
                <w:color w:val="000000" w:themeColor="dark1"/>
                <w:kern w:val="24"/>
                <w:sz w:val="22"/>
                <w:szCs w:val="22"/>
              </w:rPr>
              <w:t>identification</w:t>
            </w:r>
          </w:p>
        </w:tc>
        <w:tc>
          <w:tcPr>
            <w:tcW w:w="1701" w:type="dxa"/>
            <w:hideMark/>
          </w:tcPr>
          <w:p w14:paraId="22F21F39" w14:textId="6B89C5F4" w:rsidR="00A67601" w:rsidRPr="007C5DFF" w:rsidRDefault="00297912"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Less accuracy</w:t>
            </w:r>
          </w:p>
        </w:tc>
        <w:tc>
          <w:tcPr>
            <w:tcW w:w="1418" w:type="dxa"/>
            <w:hideMark/>
          </w:tcPr>
          <w:p w14:paraId="6E5B12F2" w14:textId="7AC5CD36" w:rsidR="00A67601" w:rsidRPr="007C5DFF" w:rsidRDefault="00297912"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roofErr w:type="spellStart"/>
            <w:r>
              <w:rPr>
                <w:rFonts w:ascii="Cambria" w:eastAsia="Cambria" w:hAnsi="Cambria"/>
                <w:color w:val="000000" w:themeColor="dark1"/>
                <w:kern w:val="24"/>
                <w:sz w:val="22"/>
                <w:szCs w:val="22"/>
              </w:rPr>
              <w:t>Accuracy,time</w:t>
            </w:r>
            <w:proofErr w:type="spellEnd"/>
          </w:p>
        </w:tc>
        <w:tc>
          <w:tcPr>
            <w:tcW w:w="1417" w:type="dxa"/>
          </w:tcPr>
          <w:p w14:paraId="0D04C51B" w14:textId="1D6F986D" w:rsidR="00A67601" w:rsidRPr="007C5DFF" w:rsidRDefault="00543BE3"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Got accuracy of min  85%</w:t>
            </w:r>
            <w:r>
              <w:rPr>
                <w:rStyle w:val="eop"/>
                <w:rFonts w:eastAsia="Times New Roman" w:cs="Calibri"/>
                <w:color w:val="000000"/>
                <w:shd w:val="clear" w:color="auto" w:fill="B4C6E7"/>
              </w:rPr>
              <w:t> </w:t>
            </w:r>
          </w:p>
        </w:tc>
        <w:tc>
          <w:tcPr>
            <w:tcW w:w="1559" w:type="dxa"/>
          </w:tcPr>
          <w:p w14:paraId="0DC589BE" w14:textId="5078B316" w:rsidR="00A67601" w:rsidRPr="007C5DFF" w:rsidRDefault="00066D4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highly  complex  and  expensive  diagnosis  with  difficulties  and subjectivity of human  interpretation</w:t>
            </w:r>
            <w:r>
              <w:rPr>
                <w:rStyle w:val="eop"/>
                <w:rFonts w:eastAsia="Times New Roman" w:cs="Calibri"/>
                <w:color w:val="000000"/>
                <w:shd w:val="clear" w:color="auto" w:fill="B4C6E7"/>
              </w:rPr>
              <w:t> </w:t>
            </w:r>
          </w:p>
        </w:tc>
      </w:tr>
      <w:tr w:rsidR="00A67601" w:rsidRPr="001C2090" w14:paraId="7393F7DD" w14:textId="6E41EF53" w:rsidTr="00A67601">
        <w:trPr>
          <w:trHeight w:val="1536"/>
        </w:trPr>
        <w:tc>
          <w:tcPr>
            <w:cnfStyle w:val="001000000000" w:firstRow="0" w:lastRow="0" w:firstColumn="1" w:lastColumn="0" w:oddVBand="0" w:evenVBand="0" w:oddHBand="0" w:evenHBand="0" w:firstRowFirstColumn="0" w:firstRowLastColumn="0" w:lastRowFirstColumn="0" w:lastRowLastColumn="0"/>
            <w:tcW w:w="1299" w:type="dxa"/>
            <w:hideMark/>
          </w:tcPr>
          <w:p w14:paraId="1A7B766D" w14:textId="4344CAB9" w:rsidR="00A67601" w:rsidRPr="00C43D4F" w:rsidRDefault="00A67601" w:rsidP="00CC7B0A">
            <w:pPr>
              <w:rPr>
                <w:lang w:eastAsia="en-IN"/>
              </w:rPr>
            </w:pPr>
            <w:r w:rsidRPr="00C43D4F">
              <w:rPr>
                <w:lang w:eastAsia="en-IN"/>
              </w:rPr>
              <w:t>20</w:t>
            </w:r>
            <w:r w:rsidR="00686E11">
              <w:rPr>
                <w:lang w:eastAsia="en-IN"/>
              </w:rPr>
              <w:t>17</w:t>
            </w:r>
          </w:p>
          <w:p w14:paraId="0D7AF1A4" w14:textId="77777777" w:rsidR="00A67601" w:rsidRPr="00C43D4F" w:rsidRDefault="00A67601" w:rsidP="00CC7B0A">
            <w:pPr>
              <w:rPr>
                <w:lang w:eastAsia="en-IN"/>
              </w:rPr>
            </w:pPr>
          </w:p>
        </w:tc>
        <w:tc>
          <w:tcPr>
            <w:tcW w:w="1542" w:type="dxa"/>
            <w:hideMark/>
          </w:tcPr>
          <w:p w14:paraId="2AE25460" w14:textId="68106306" w:rsidR="00A67601" w:rsidRPr="007931FB" w:rsidRDefault="007931FB" w:rsidP="007931FB">
            <w:pPr>
              <w:pStyle w:val="NormalWeb"/>
              <w:spacing w:before="0" w:beforeAutospacing="0" w:after="0" w:afterAutospacing="0"/>
              <w:divId w:val="1810827902"/>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deep neural networks,</w:t>
            </w:r>
            <w:r>
              <w:rPr>
                <w:rFonts w:ascii="Cambria" w:eastAsia="Cambria" w:hAnsi="Cambria"/>
                <w:color w:val="222222"/>
                <w:kern w:val="24"/>
                <w:sz w:val="22"/>
                <w:szCs w:val="22"/>
              </w:rPr>
              <w:t xml:space="preserve"> Deep convolutional neural networks (CNNs)</w:t>
            </w:r>
          </w:p>
        </w:tc>
        <w:tc>
          <w:tcPr>
            <w:tcW w:w="1407" w:type="dxa"/>
            <w:hideMark/>
          </w:tcPr>
          <w:p w14:paraId="6F1A393C" w14:textId="23C12FBB" w:rsidR="00A67601" w:rsidRPr="007C5DFF" w:rsidRDefault="007931FB"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dataset of 129,450 clinical images of Malignant and benign</w:t>
            </w:r>
          </w:p>
        </w:tc>
        <w:tc>
          <w:tcPr>
            <w:tcW w:w="1701" w:type="dxa"/>
            <w:hideMark/>
          </w:tcPr>
          <w:p w14:paraId="53DFDEF4" w14:textId="7BB4EA13" w:rsidR="00A67601" w:rsidRPr="007C5DFF" w:rsidRDefault="007931FB"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less variants</w:t>
            </w:r>
          </w:p>
        </w:tc>
        <w:tc>
          <w:tcPr>
            <w:tcW w:w="1418" w:type="dxa"/>
            <w:hideMark/>
          </w:tcPr>
          <w:p w14:paraId="125A73D7" w14:textId="77777777" w:rsidR="007931FB" w:rsidRDefault="007931FB">
            <w:pPr>
              <w:pStyle w:val="NormalWeb"/>
              <w:spacing w:before="0" w:beforeAutospacing="0" w:after="0" w:afterAutospacing="0"/>
              <w:divId w:val="1616669367"/>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CNN; melanoma;</w:t>
            </w:r>
          </w:p>
          <w:p w14:paraId="76C16030" w14:textId="331ABFEB" w:rsidR="00A67601" w:rsidRPr="007C5DFF" w:rsidRDefault="007931FB"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 xml:space="preserve">skin cancer; image </w:t>
            </w:r>
            <w:proofErr w:type="spellStart"/>
            <w:r>
              <w:rPr>
                <w:rFonts w:ascii="Cambria" w:eastAsia="Cambria" w:hAnsi="Cambria"/>
                <w:color w:val="000000" w:themeColor="dark1"/>
                <w:kern w:val="24"/>
                <w:sz w:val="22"/>
                <w:szCs w:val="22"/>
              </w:rPr>
              <w:t>preprocessing</w:t>
            </w:r>
            <w:proofErr w:type="spellEnd"/>
          </w:p>
        </w:tc>
        <w:tc>
          <w:tcPr>
            <w:tcW w:w="1417" w:type="dxa"/>
          </w:tcPr>
          <w:p w14:paraId="23CE282E" w14:textId="7E8F4C02" w:rsidR="00A67601" w:rsidRPr="007C5DFF" w:rsidRDefault="00066D4E"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Large dataset and accuracy</w:t>
            </w:r>
            <w:r>
              <w:rPr>
                <w:rStyle w:val="eop"/>
                <w:rFonts w:eastAsia="Times New Roman" w:cs="Calibri"/>
                <w:color w:val="000000"/>
                <w:shd w:val="clear" w:color="auto" w:fill="D9E2F3"/>
              </w:rPr>
              <w:t> </w:t>
            </w:r>
          </w:p>
        </w:tc>
        <w:tc>
          <w:tcPr>
            <w:tcW w:w="1559" w:type="dxa"/>
          </w:tcPr>
          <w:p w14:paraId="728730EB" w14:textId="61BF805C" w:rsidR="00A67601" w:rsidRPr="007C5DFF" w:rsidRDefault="00066D4E"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Less variants of Malignant and benign</w:t>
            </w:r>
            <w:r>
              <w:rPr>
                <w:rStyle w:val="eop"/>
                <w:rFonts w:eastAsia="Times New Roman" w:cs="Calibri"/>
                <w:color w:val="000000"/>
                <w:shd w:val="clear" w:color="auto" w:fill="D9E2F3"/>
              </w:rPr>
              <w:t> </w:t>
            </w:r>
          </w:p>
        </w:tc>
      </w:tr>
      <w:tr w:rsidR="00A67601" w:rsidRPr="001C2090" w14:paraId="578E06D3" w14:textId="476CAB9F" w:rsidTr="00A67601">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1299" w:type="dxa"/>
            <w:hideMark/>
          </w:tcPr>
          <w:p w14:paraId="0E98BED1" w14:textId="65E397B1" w:rsidR="00A67601" w:rsidRPr="00C43D4F" w:rsidRDefault="00A67601" w:rsidP="00CC7B0A">
            <w:pPr>
              <w:rPr>
                <w:lang w:eastAsia="en-IN"/>
              </w:rPr>
            </w:pPr>
            <w:r w:rsidRPr="00C43D4F">
              <w:rPr>
                <w:lang w:eastAsia="en-IN"/>
              </w:rPr>
              <w:t>20</w:t>
            </w:r>
            <w:r w:rsidR="009534F4">
              <w:rPr>
                <w:lang w:eastAsia="en-IN"/>
              </w:rPr>
              <w:t>20</w:t>
            </w:r>
          </w:p>
          <w:p w14:paraId="14DD1033" w14:textId="77777777" w:rsidR="00A67601" w:rsidRPr="00C43D4F" w:rsidRDefault="00A67601" w:rsidP="00CC7B0A">
            <w:pPr>
              <w:rPr>
                <w:lang w:eastAsia="en-IN"/>
              </w:rPr>
            </w:pPr>
          </w:p>
        </w:tc>
        <w:tc>
          <w:tcPr>
            <w:tcW w:w="1542" w:type="dxa"/>
            <w:hideMark/>
          </w:tcPr>
          <w:p w14:paraId="7F4104BE" w14:textId="29F05E5F" w:rsidR="00A67601" w:rsidRPr="00686E11" w:rsidRDefault="00686E11" w:rsidP="00686E11">
            <w:pPr>
              <w:pStyle w:val="NormalWeb"/>
              <w:spacing w:before="0" w:beforeAutospacing="0" w:after="0" w:afterAutospacing="0"/>
              <w:divId w:val="794297411"/>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 xml:space="preserve">deep </w:t>
            </w:r>
            <w:proofErr w:type="spellStart"/>
            <w:r>
              <w:rPr>
                <w:rFonts w:ascii="Cambria" w:eastAsia="Cambria" w:hAnsi="Cambria"/>
                <w:color w:val="000000" w:themeColor="dark1"/>
                <w:kern w:val="24"/>
                <w:sz w:val="22"/>
                <w:szCs w:val="22"/>
              </w:rPr>
              <w:t>learning,CNN</w:t>
            </w:r>
            <w:proofErr w:type="spellEnd"/>
            <w:r>
              <w:rPr>
                <w:rFonts w:ascii="Cambria" w:eastAsia="Cambria" w:hAnsi="Cambria"/>
                <w:color w:val="000000" w:themeColor="dark1"/>
                <w:kern w:val="24"/>
                <w:sz w:val="22"/>
                <w:szCs w:val="22"/>
              </w:rPr>
              <w:t xml:space="preserve">, </w:t>
            </w:r>
            <w:proofErr w:type="spellStart"/>
            <w:r>
              <w:rPr>
                <w:rFonts w:ascii="Cambria" w:eastAsia="Cambria" w:hAnsi="Cambria"/>
                <w:color w:val="000000" w:themeColor="dark1"/>
                <w:kern w:val="24"/>
                <w:sz w:val="22"/>
                <w:szCs w:val="22"/>
              </w:rPr>
              <w:t>AlexNet</w:t>
            </w:r>
            <w:proofErr w:type="spellEnd"/>
            <w:r>
              <w:rPr>
                <w:rFonts w:ascii="Cambria" w:eastAsia="Cambria" w:hAnsi="Cambria"/>
                <w:color w:val="000000" w:themeColor="dark1"/>
                <w:kern w:val="24"/>
                <w:sz w:val="22"/>
                <w:szCs w:val="22"/>
              </w:rPr>
              <w:t xml:space="preserve"> and VGG-16, including VGG-Net, ResNet50, InceptionV3, </w:t>
            </w:r>
            <w:proofErr w:type="spellStart"/>
            <w:r>
              <w:rPr>
                <w:rFonts w:ascii="Cambria" w:eastAsia="Cambria" w:hAnsi="Cambria"/>
                <w:color w:val="000000" w:themeColor="dark1"/>
                <w:kern w:val="24"/>
                <w:sz w:val="22"/>
                <w:szCs w:val="22"/>
              </w:rPr>
              <w:t>Xception</w:t>
            </w:r>
            <w:proofErr w:type="spellEnd"/>
            <w:r>
              <w:rPr>
                <w:rFonts w:ascii="Cambria" w:eastAsia="Cambria" w:hAnsi="Cambria"/>
                <w:color w:val="000000" w:themeColor="dark1"/>
                <w:kern w:val="24"/>
                <w:sz w:val="22"/>
                <w:szCs w:val="22"/>
              </w:rPr>
              <w:t>, and DenseNet121</w:t>
            </w:r>
          </w:p>
        </w:tc>
        <w:tc>
          <w:tcPr>
            <w:tcW w:w="1407" w:type="dxa"/>
            <w:hideMark/>
          </w:tcPr>
          <w:p w14:paraId="08F9C65A" w14:textId="598C1D05" w:rsidR="00A67601" w:rsidRPr="007C5DFF" w:rsidRDefault="00686E1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70 % images were used for training and 30% used for testing</w:t>
            </w:r>
          </w:p>
        </w:tc>
        <w:tc>
          <w:tcPr>
            <w:tcW w:w="1701" w:type="dxa"/>
            <w:hideMark/>
          </w:tcPr>
          <w:p w14:paraId="05F57928" w14:textId="28D45EE9" w:rsidR="00A67601" w:rsidRPr="007C5DFF" w:rsidRDefault="00686E1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Less accuracy</w:t>
            </w:r>
          </w:p>
        </w:tc>
        <w:tc>
          <w:tcPr>
            <w:tcW w:w="1418" w:type="dxa"/>
            <w:hideMark/>
          </w:tcPr>
          <w:p w14:paraId="6809B5BD" w14:textId="48B697D2" w:rsidR="00A67601" w:rsidRPr="007C5DFF" w:rsidRDefault="00686E1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Good dataset</w:t>
            </w:r>
          </w:p>
        </w:tc>
        <w:tc>
          <w:tcPr>
            <w:tcW w:w="1417" w:type="dxa"/>
          </w:tcPr>
          <w:p w14:paraId="0397928F" w14:textId="489CBDB8" w:rsidR="00A67601" w:rsidRPr="007C5DFF" w:rsidRDefault="00066D4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70 % images were used for training and 30% used for testing</w:t>
            </w:r>
            <w:r>
              <w:rPr>
                <w:rStyle w:val="eop"/>
                <w:rFonts w:eastAsia="Times New Roman" w:cs="Calibri"/>
                <w:color w:val="000000"/>
                <w:shd w:val="clear" w:color="auto" w:fill="B4C6E7"/>
              </w:rPr>
              <w:t> </w:t>
            </w:r>
          </w:p>
        </w:tc>
        <w:tc>
          <w:tcPr>
            <w:tcW w:w="1559" w:type="dxa"/>
          </w:tcPr>
          <w:p w14:paraId="2F00BD2B" w14:textId="1E4079F5" w:rsidR="00A67601" w:rsidRPr="007C5DFF" w:rsidRDefault="00066D4E"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accuracy of 65% to 75%,time consuming</w:t>
            </w:r>
            <w:r>
              <w:rPr>
                <w:rStyle w:val="eop"/>
                <w:rFonts w:eastAsia="Times New Roman" w:cs="Calibri"/>
                <w:color w:val="000000"/>
                <w:shd w:val="clear" w:color="auto" w:fill="B4C6E7"/>
              </w:rPr>
              <w:t> </w:t>
            </w:r>
          </w:p>
        </w:tc>
      </w:tr>
      <w:tr w:rsidR="00A67601" w:rsidRPr="001C2090" w14:paraId="2BF9BA17" w14:textId="4A65DC42" w:rsidTr="00A67601">
        <w:trPr>
          <w:trHeight w:val="852"/>
        </w:trPr>
        <w:tc>
          <w:tcPr>
            <w:cnfStyle w:val="001000000000" w:firstRow="0" w:lastRow="0" w:firstColumn="1" w:lastColumn="0" w:oddVBand="0" w:evenVBand="0" w:oddHBand="0" w:evenHBand="0" w:firstRowFirstColumn="0" w:firstRowLastColumn="0" w:lastRowFirstColumn="0" w:lastRowLastColumn="0"/>
            <w:tcW w:w="1299" w:type="dxa"/>
            <w:hideMark/>
          </w:tcPr>
          <w:p w14:paraId="7EA8AD75" w14:textId="350978C2" w:rsidR="00A67601" w:rsidRPr="00C43D4F" w:rsidRDefault="00A67601" w:rsidP="00CC7B0A">
            <w:pPr>
              <w:rPr>
                <w:lang w:eastAsia="en-IN"/>
              </w:rPr>
            </w:pPr>
            <w:r w:rsidRPr="00C43D4F">
              <w:rPr>
                <w:lang w:eastAsia="en-IN"/>
              </w:rPr>
              <w:t>2017</w:t>
            </w:r>
          </w:p>
          <w:p w14:paraId="2813556B" w14:textId="3352520A" w:rsidR="00A67601" w:rsidRPr="00C43D4F" w:rsidRDefault="00A67601" w:rsidP="00CC7B0A">
            <w:pPr>
              <w:rPr>
                <w:lang w:eastAsia="en-IN"/>
              </w:rPr>
            </w:pPr>
          </w:p>
        </w:tc>
        <w:tc>
          <w:tcPr>
            <w:tcW w:w="1542" w:type="dxa"/>
            <w:hideMark/>
          </w:tcPr>
          <w:p w14:paraId="6620EEC9" w14:textId="3036E60C" w:rsidR="00A67601" w:rsidRPr="00C10B5A" w:rsidRDefault="00C10B5A" w:rsidP="00C10B5A">
            <w:pPr>
              <w:pStyle w:val="NormalWeb"/>
              <w:spacing w:before="0" w:beforeAutospacing="0" w:after="0" w:afterAutospacing="0"/>
              <w:divId w:val="1198086424"/>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 xml:space="preserve">SVM, CNN, </w:t>
            </w:r>
            <w:proofErr w:type="spellStart"/>
            <w:r>
              <w:rPr>
                <w:rFonts w:ascii="Cambria" w:eastAsia="Cambria" w:hAnsi="Cambria"/>
                <w:color w:val="000000" w:themeColor="dark1"/>
                <w:kern w:val="24"/>
                <w:sz w:val="22"/>
                <w:szCs w:val="22"/>
              </w:rPr>
              <w:t>MobileNet</w:t>
            </w:r>
            <w:proofErr w:type="spellEnd"/>
          </w:p>
        </w:tc>
        <w:tc>
          <w:tcPr>
            <w:tcW w:w="1407" w:type="dxa"/>
            <w:hideMark/>
          </w:tcPr>
          <w:p w14:paraId="36325049" w14:textId="68CC25A0" w:rsidR="00A67601" w:rsidRPr="007C5DFF" w:rsidRDefault="00C10B5A"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High accuracy</w:t>
            </w:r>
          </w:p>
        </w:tc>
        <w:tc>
          <w:tcPr>
            <w:tcW w:w="1701" w:type="dxa"/>
            <w:hideMark/>
          </w:tcPr>
          <w:p w14:paraId="433ECC92" w14:textId="27E75FB1" w:rsidR="00A67601" w:rsidRPr="009534F4" w:rsidRDefault="009534F4" w:rsidP="009534F4">
            <w:pPr>
              <w:pStyle w:val="NormalWeb"/>
              <w:spacing w:before="0" w:beforeAutospacing="0" w:after="0" w:afterAutospacing="0"/>
              <w:divId w:val="119425572"/>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Small dataset</w:t>
            </w:r>
          </w:p>
        </w:tc>
        <w:tc>
          <w:tcPr>
            <w:tcW w:w="1418" w:type="dxa"/>
            <w:hideMark/>
          </w:tcPr>
          <w:p w14:paraId="7D6BCF39" w14:textId="0CBE7B82" w:rsidR="00A67601" w:rsidRPr="007C5DFF" w:rsidRDefault="009534F4"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High accuracy</w:t>
            </w:r>
          </w:p>
        </w:tc>
        <w:tc>
          <w:tcPr>
            <w:tcW w:w="1417" w:type="dxa"/>
          </w:tcPr>
          <w:p w14:paraId="2F93767E" w14:textId="42AA7FCF" w:rsidR="00A67601" w:rsidRPr="007C5DFF" w:rsidRDefault="003A2028"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High accuracies in most cases</w:t>
            </w:r>
            <w:r>
              <w:rPr>
                <w:rStyle w:val="eop"/>
                <w:rFonts w:eastAsia="Times New Roman" w:cs="Calibri"/>
                <w:color w:val="000000"/>
                <w:shd w:val="clear" w:color="auto" w:fill="D9E2F3"/>
              </w:rPr>
              <w:t> </w:t>
            </w:r>
          </w:p>
        </w:tc>
        <w:tc>
          <w:tcPr>
            <w:tcW w:w="1559" w:type="dxa"/>
          </w:tcPr>
          <w:p w14:paraId="40BFAE50" w14:textId="2F28AE96" w:rsidR="00A67601" w:rsidRPr="007C5DFF" w:rsidRDefault="003A2028"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High Cost of pre trained models which are required</w:t>
            </w:r>
            <w:r>
              <w:rPr>
                <w:rStyle w:val="eop"/>
                <w:rFonts w:eastAsia="Times New Roman" w:cs="Calibri"/>
                <w:color w:val="000000"/>
                <w:shd w:val="clear" w:color="auto" w:fill="D9E2F3"/>
              </w:rPr>
              <w:t> </w:t>
            </w:r>
          </w:p>
        </w:tc>
      </w:tr>
      <w:tr w:rsidR="00A67601" w:rsidRPr="001C2090" w14:paraId="29AB0DD9" w14:textId="148F00D7" w:rsidTr="00A67601">
        <w:trPr>
          <w:cnfStyle w:val="000000100000" w:firstRow="0" w:lastRow="0" w:firstColumn="0" w:lastColumn="0" w:oddVBand="0" w:evenVBand="0" w:oddHBand="1" w:evenHBand="0" w:firstRowFirstColumn="0" w:firstRowLastColumn="0" w:lastRowFirstColumn="0" w:lastRowLastColumn="0"/>
          <w:trHeight w:val="1776"/>
        </w:trPr>
        <w:tc>
          <w:tcPr>
            <w:cnfStyle w:val="001000000000" w:firstRow="0" w:lastRow="0" w:firstColumn="1" w:lastColumn="0" w:oddVBand="0" w:evenVBand="0" w:oddHBand="0" w:evenHBand="0" w:firstRowFirstColumn="0" w:firstRowLastColumn="0" w:lastRowFirstColumn="0" w:lastRowLastColumn="0"/>
            <w:tcW w:w="1299" w:type="dxa"/>
            <w:hideMark/>
          </w:tcPr>
          <w:p w14:paraId="2664CBEA" w14:textId="6FACFB13" w:rsidR="00A67601" w:rsidRPr="00C43D4F" w:rsidRDefault="00A67601" w:rsidP="00CC7B0A">
            <w:pPr>
              <w:rPr>
                <w:lang w:eastAsia="en-IN"/>
              </w:rPr>
            </w:pPr>
            <w:r w:rsidRPr="00C43D4F">
              <w:rPr>
                <w:lang w:eastAsia="en-IN"/>
              </w:rPr>
              <w:t>2018</w:t>
            </w:r>
          </w:p>
          <w:p w14:paraId="03EF9565" w14:textId="77777777" w:rsidR="00A67601" w:rsidRPr="00C43D4F" w:rsidRDefault="00A67601" w:rsidP="00CC7B0A">
            <w:pPr>
              <w:rPr>
                <w:lang w:eastAsia="en-IN"/>
              </w:rPr>
            </w:pPr>
          </w:p>
        </w:tc>
        <w:tc>
          <w:tcPr>
            <w:tcW w:w="1542" w:type="dxa"/>
            <w:hideMark/>
          </w:tcPr>
          <w:p w14:paraId="3A36311A" w14:textId="7DCAD0A7" w:rsidR="00A67601" w:rsidRPr="00033F3C" w:rsidRDefault="00033F3C" w:rsidP="00033F3C">
            <w:pPr>
              <w:pStyle w:val="NormalWeb"/>
              <w:spacing w:before="0" w:beforeAutospacing="0" w:after="0" w:afterAutospacing="0"/>
              <w:divId w:val="1512600153"/>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CNN, GLCM,</w:t>
            </w:r>
            <w:r>
              <w:rPr>
                <w:rFonts w:ascii="Cambria" w:eastAsia="Cambria" w:hAnsi="Cambria" w:cstheme="minorBidi"/>
                <w:color w:val="212121"/>
                <w:kern w:val="24"/>
                <w:sz w:val="22"/>
                <w:szCs w:val="22"/>
              </w:rPr>
              <w:t xml:space="preserve"> deep learning</w:t>
            </w:r>
            <w:r>
              <w:rPr>
                <w:rFonts w:ascii="Cambria" w:eastAsia="Cambria" w:hAnsi="Cambria"/>
                <w:color w:val="000000" w:themeColor="dark1"/>
                <w:kern w:val="24"/>
                <w:sz w:val="22"/>
                <w:szCs w:val="22"/>
              </w:rPr>
              <w:t>, CNN, ResNet,InceptionV2</w:t>
            </w:r>
          </w:p>
        </w:tc>
        <w:tc>
          <w:tcPr>
            <w:tcW w:w="1407" w:type="dxa"/>
            <w:hideMark/>
          </w:tcPr>
          <w:p w14:paraId="326E9C20" w14:textId="7F68A488" w:rsidR="00A67601" w:rsidRPr="00522D45" w:rsidRDefault="00522D45" w:rsidP="00522D45">
            <w:pPr>
              <w:pStyle w:val="NormalWeb"/>
              <w:spacing w:before="0" w:beforeAutospacing="0" w:after="0" w:afterAutospacing="0"/>
              <w:divId w:val="1966082514"/>
              <w:cnfStyle w:val="000000100000" w:firstRow="0" w:lastRow="0" w:firstColumn="0" w:lastColumn="0" w:oddVBand="0" w:evenVBand="0" w:oddHBand="1" w:evenHBand="0" w:firstRowFirstColumn="0" w:firstRowLastColumn="0" w:lastRowFirstColumn="0" w:lastRowLastColumn="0"/>
              <w:rPr>
                <w:szCs w:val="24"/>
              </w:rPr>
            </w:pPr>
            <w:r>
              <w:rPr>
                <w:rFonts w:ascii="Cambria" w:eastAsia="Cambria" w:hAnsi="Cambria"/>
                <w:color w:val="000000" w:themeColor="dark1"/>
                <w:kern w:val="24"/>
                <w:sz w:val="22"/>
                <w:szCs w:val="22"/>
              </w:rPr>
              <w:t>Trained on many variant</w:t>
            </w:r>
            <w:r>
              <w:rPr>
                <w:rFonts w:ascii="Cambria" w:eastAsia="Cambria" w:hAnsi="Cambria"/>
                <w:color w:val="000000" w:themeColor="dark1"/>
                <w:kern w:val="24"/>
                <w:sz w:val="22"/>
                <w:szCs w:val="22"/>
              </w:rPr>
              <w:t>s</w:t>
            </w:r>
          </w:p>
        </w:tc>
        <w:tc>
          <w:tcPr>
            <w:tcW w:w="1701" w:type="dxa"/>
            <w:hideMark/>
          </w:tcPr>
          <w:p w14:paraId="5868357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Small dataset</w:t>
            </w:r>
          </w:p>
          <w:p w14:paraId="30D70445"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8" w:type="dxa"/>
            <w:hideMark/>
          </w:tcPr>
          <w:p w14:paraId="43CBAB33"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 but small dataset</w:t>
            </w:r>
          </w:p>
          <w:p w14:paraId="77739F16"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417" w:type="dxa"/>
          </w:tcPr>
          <w:p w14:paraId="6DA67577" w14:textId="59C5157E" w:rsidR="00A67601" w:rsidRPr="007C5DFF" w:rsidRDefault="00925EAC"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Accuracy increases with bigger dataset</w:t>
            </w:r>
            <w:r>
              <w:rPr>
                <w:rStyle w:val="eop"/>
                <w:rFonts w:eastAsia="Times New Roman" w:cs="Calibri"/>
                <w:color w:val="000000"/>
                <w:shd w:val="clear" w:color="auto" w:fill="B4C6E7"/>
              </w:rPr>
              <w:t> </w:t>
            </w:r>
          </w:p>
        </w:tc>
        <w:tc>
          <w:tcPr>
            <w:tcW w:w="1559" w:type="dxa"/>
          </w:tcPr>
          <w:p w14:paraId="4D200069" w14:textId="27A7D172" w:rsidR="00A67601" w:rsidRPr="007C5DFF" w:rsidRDefault="00925EAC"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Pr>
                <w:rStyle w:val="normaltextrun"/>
                <w:rFonts w:eastAsia="Times New Roman" w:cs="Calibri"/>
                <w:color w:val="000000"/>
                <w:shd w:val="clear" w:color="auto" w:fill="B4C6E7"/>
              </w:rPr>
              <w:t>Bigger dataset required ,Time consuming process</w:t>
            </w:r>
            <w:r>
              <w:rPr>
                <w:rStyle w:val="eop"/>
                <w:rFonts w:eastAsia="Times New Roman" w:cs="Calibri"/>
                <w:color w:val="000000"/>
                <w:shd w:val="clear" w:color="auto" w:fill="B4C6E7"/>
              </w:rPr>
              <w:t> </w:t>
            </w:r>
          </w:p>
        </w:tc>
      </w:tr>
      <w:tr w:rsidR="00A67601" w:rsidRPr="001C2090" w14:paraId="792886B5" w14:textId="5FBCA0D9" w:rsidTr="00A67601">
        <w:trPr>
          <w:trHeight w:val="1608"/>
        </w:trPr>
        <w:tc>
          <w:tcPr>
            <w:cnfStyle w:val="001000000000" w:firstRow="0" w:lastRow="0" w:firstColumn="1" w:lastColumn="0" w:oddVBand="0" w:evenVBand="0" w:oddHBand="0" w:evenHBand="0" w:firstRowFirstColumn="0" w:firstRowLastColumn="0" w:lastRowFirstColumn="0" w:lastRowLastColumn="0"/>
            <w:tcW w:w="1299" w:type="dxa"/>
            <w:hideMark/>
          </w:tcPr>
          <w:p w14:paraId="223F053E" w14:textId="476DB99F" w:rsidR="00A67601" w:rsidRPr="00C43D4F" w:rsidRDefault="00A67601" w:rsidP="00CC7B0A">
            <w:pPr>
              <w:rPr>
                <w:lang w:eastAsia="en-IN"/>
              </w:rPr>
            </w:pPr>
            <w:r w:rsidRPr="00C43D4F">
              <w:rPr>
                <w:lang w:eastAsia="en-IN"/>
              </w:rPr>
              <w:t>20</w:t>
            </w:r>
            <w:r w:rsidR="00E34C0C">
              <w:rPr>
                <w:lang w:eastAsia="en-IN"/>
              </w:rPr>
              <w:t>20</w:t>
            </w:r>
          </w:p>
        </w:tc>
        <w:tc>
          <w:tcPr>
            <w:tcW w:w="1542" w:type="dxa"/>
            <w:hideMark/>
          </w:tcPr>
          <w:p w14:paraId="4AFDC225" w14:textId="77777777" w:rsidR="00ED56A4" w:rsidRDefault="00ED56A4">
            <w:pPr>
              <w:pStyle w:val="NormalWeb"/>
              <w:spacing w:before="0" w:beforeAutospacing="0" w:after="0" w:afterAutospacing="0"/>
              <w:divId w:val="357438350"/>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CNN, SVM, KNN, Naïve Bayes, and neural network</w:t>
            </w:r>
          </w:p>
          <w:p w14:paraId="5B825DD1"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07" w:type="dxa"/>
            <w:hideMark/>
          </w:tcPr>
          <w:p w14:paraId="054DE15A" w14:textId="4A391CBA" w:rsidR="00A67601" w:rsidRPr="007C5DFF" w:rsidRDefault="00ED56A4"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97.8 % of Accuracy</w:t>
            </w:r>
          </w:p>
        </w:tc>
        <w:tc>
          <w:tcPr>
            <w:tcW w:w="1701" w:type="dxa"/>
            <w:hideMark/>
          </w:tcPr>
          <w:p w14:paraId="5DA3720B" w14:textId="4746527A" w:rsidR="00A67601" w:rsidRPr="007C5DFF" w:rsidRDefault="00033F3C"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Fonts w:ascii="Cambria" w:eastAsia="Cambria" w:hAnsi="Cambria"/>
                <w:color w:val="000000" w:themeColor="dark1"/>
                <w:kern w:val="24"/>
                <w:sz w:val="22"/>
                <w:szCs w:val="22"/>
              </w:rPr>
              <w:t>High rate of overfitting and misidentification</w:t>
            </w:r>
          </w:p>
        </w:tc>
        <w:tc>
          <w:tcPr>
            <w:tcW w:w="1418" w:type="dxa"/>
            <w:hideMark/>
          </w:tcPr>
          <w:p w14:paraId="2DF1BB7C" w14:textId="77777777" w:rsidR="00033F3C" w:rsidRDefault="00033F3C">
            <w:pPr>
              <w:pStyle w:val="NormalWeb"/>
              <w:spacing w:before="0" w:beforeAutospacing="0" w:after="0" w:afterAutospacing="0"/>
              <w:divId w:val="1904833443"/>
              <w:cnfStyle w:val="000000000000" w:firstRow="0" w:lastRow="0" w:firstColumn="0" w:lastColumn="0" w:oddVBand="0" w:evenVBand="0" w:oddHBand="0" w:evenHBand="0" w:firstRowFirstColumn="0" w:firstRowLastColumn="0" w:lastRowFirstColumn="0" w:lastRowLastColumn="0"/>
              <w:rPr>
                <w:szCs w:val="24"/>
              </w:rPr>
            </w:pPr>
            <w:r>
              <w:rPr>
                <w:rFonts w:ascii="Cambria" w:eastAsia="Cambria" w:hAnsi="Cambria"/>
                <w:color w:val="000000" w:themeColor="dark1"/>
                <w:kern w:val="24"/>
                <w:sz w:val="22"/>
                <w:szCs w:val="22"/>
              </w:rPr>
              <w:t>accuracy</w:t>
            </w:r>
          </w:p>
          <w:p w14:paraId="5938F554"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417" w:type="dxa"/>
          </w:tcPr>
          <w:p w14:paraId="4CC01793" w14:textId="0E31948A" w:rsidR="00A67601" w:rsidRPr="007C5DFF" w:rsidRDefault="00925EAC"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t xml:space="preserve">obtained is 97.8 % of Accuracy and 0.94 Area under Curve using SVM classifiers and additionally the Sensitivity obtained was </w:t>
            </w:r>
            <w:r>
              <w:rPr>
                <w:rStyle w:val="normaltextrun"/>
                <w:rFonts w:eastAsia="Times New Roman" w:cs="Calibri"/>
                <w:color w:val="000000"/>
                <w:shd w:val="clear" w:color="auto" w:fill="D9E2F3"/>
              </w:rPr>
              <w:lastRenderedPageBreak/>
              <w:t>86.2 % and Specificity obtained was 85 % using KNN.</w:t>
            </w:r>
            <w:r>
              <w:rPr>
                <w:rStyle w:val="eop"/>
                <w:rFonts w:eastAsia="Times New Roman" w:cs="Calibri"/>
                <w:color w:val="000000"/>
                <w:shd w:val="clear" w:color="auto" w:fill="D9E2F3"/>
              </w:rPr>
              <w:t> </w:t>
            </w:r>
          </w:p>
        </w:tc>
        <w:tc>
          <w:tcPr>
            <w:tcW w:w="1559" w:type="dxa"/>
          </w:tcPr>
          <w:p w14:paraId="62738377" w14:textId="411CA8AC" w:rsidR="00A67601" w:rsidRPr="007C5DFF" w:rsidRDefault="00925EAC"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Pr>
                <w:rStyle w:val="normaltextrun"/>
                <w:rFonts w:eastAsia="Times New Roman" w:cs="Calibri"/>
                <w:color w:val="000000"/>
                <w:shd w:val="clear" w:color="auto" w:fill="D9E2F3"/>
              </w:rPr>
              <w:lastRenderedPageBreak/>
              <w:t>High rate of overfitting and misidentification</w:t>
            </w:r>
            <w:r>
              <w:rPr>
                <w:rStyle w:val="eop"/>
                <w:rFonts w:eastAsia="Times New Roman" w:cs="Calibri"/>
                <w:color w:val="000000"/>
                <w:shd w:val="clear" w:color="auto" w:fill="D9E2F3"/>
              </w:rPr>
              <w:t> </w:t>
            </w:r>
          </w:p>
        </w:tc>
      </w:tr>
      <w:tr w:rsidR="00A67601" w:rsidRPr="001C2090" w14:paraId="2E6EA14E" w14:textId="048755E2" w:rsidTr="00A67601">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299" w:type="dxa"/>
            <w:hideMark/>
          </w:tcPr>
          <w:p w14:paraId="22C4BCE0" w14:textId="77777777" w:rsidR="00A67601" w:rsidRPr="00C43D4F" w:rsidRDefault="00A67601" w:rsidP="00CC7B0A">
            <w:pPr>
              <w:rPr>
                <w:lang w:eastAsia="en-IN"/>
              </w:rPr>
            </w:pPr>
            <w:r w:rsidRPr="00C43D4F">
              <w:rPr>
                <w:lang w:eastAsia="en-IN"/>
              </w:rPr>
              <w:t>2017</w:t>
            </w:r>
          </w:p>
        </w:tc>
        <w:tc>
          <w:tcPr>
            <w:tcW w:w="1542" w:type="dxa"/>
            <w:hideMark/>
          </w:tcPr>
          <w:p w14:paraId="708E9F3C"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GANs, CNN, </w:t>
            </w:r>
            <w:proofErr w:type="spellStart"/>
            <w:r w:rsidRPr="007C5DFF">
              <w:rPr>
                <w:color w:val="000000"/>
                <w:lang w:eastAsia="en-IN"/>
              </w:rPr>
              <w:t>AlexNet</w:t>
            </w:r>
            <w:proofErr w:type="spellEnd"/>
            <w:r w:rsidRPr="007C5DFF">
              <w:rPr>
                <w:color w:val="000000"/>
                <w:lang w:eastAsia="en-IN"/>
              </w:rPr>
              <w:t xml:space="preserve">, </w:t>
            </w:r>
            <w:proofErr w:type="spellStart"/>
            <w:r w:rsidRPr="007C5DFF">
              <w:rPr>
                <w:color w:val="000000"/>
                <w:lang w:eastAsia="en-IN"/>
              </w:rPr>
              <w:t>StyleGANs</w:t>
            </w:r>
            <w:proofErr w:type="spellEnd"/>
            <w:r w:rsidRPr="007C5DFF">
              <w:rPr>
                <w:color w:val="000000"/>
                <w:lang w:eastAsia="en-IN"/>
              </w:rPr>
              <w:t xml:space="preserve">, InceptionV3-StyleGANs, ResNet50- </w:t>
            </w:r>
            <w:proofErr w:type="spellStart"/>
            <w:r w:rsidRPr="007C5DFF">
              <w:rPr>
                <w:color w:val="000000"/>
                <w:lang w:eastAsia="en-IN"/>
              </w:rPr>
              <w:t>StyleGANs</w:t>
            </w:r>
            <w:proofErr w:type="spellEnd"/>
            <w:r w:rsidRPr="007C5DFF">
              <w:rPr>
                <w:color w:val="000000"/>
                <w:lang w:eastAsia="en-IN"/>
              </w:rPr>
              <w:t xml:space="preserve">, VGG16BN- </w:t>
            </w:r>
            <w:proofErr w:type="spellStart"/>
            <w:r w:rsidRPr="007C5DFF">
              <w:rPr>
                <w:color w:val="000000"/>
                <w:lang w:eastAsia="en-IN"/>
              </w:rPr>
              <w:t>StyleGANs</w:t>
            </w:r>
            <w:proofErr w:type="spellEnd"/>
          </w:p>
        </w:tc>
        <w:tc>
          <w:tcPr>
            <w:tcW w:w="1407" w:type="dxa"/>
            <w:hideMark/>
          </w:tcPr>
          <w:p w14:paraId="2A7FB40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size of 600×600 as input dataset, </w:t>
            </w:r>
          </w:p>
        </w:tc>
        <w:tc>
          <w:tcPr>
            <w:tcW w:w="1701" w:type="dxa"/>
            <w:hideMark/>
          </w:tcPr>
          <w:p w14:paraId="002AA533"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sets the weight coefficient w in the SoftMax loss function</w:t>
            </w:r>
          </w:p>
        </w:tc>
        <w:tc>
          <w:tcPr>
            <w:tcW w:w="1418" w:type="dxa"/>
            <w:hideMark/>
          </w:tcPr>
          <w:p w14:paraId="7F104687"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4DBDF457" w14:textId="77777777" w:rsidR="00611487" w:rsidRDefault="00611487" w:rsidP="00611487">
            <w:pPr>
              <w:cnfStyle w:val="000000100000" w:firstRow="0" w:lastRow="0" w:firstColumn="0" w:lastColumn="0" w:oddVBand="0" w:evenVBand="0" w:oddHBand="1" w:evenHBand="0" w:firstRowFirstColumn="0" w:firstRowLastColumn="0" w:lastRowFirstColumn="0" w:lastRowLastColumn="0"/>
            </w:pPr>
            <w:r>
              <w:t>Model Automatically learns the feature representations required for the corresponding detection or classification tasks through the dataset, and has a good performance in many applications</w:t>
            </w:r>
          </w:p>
          <w:p w14:paraId="62CF32D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5D43319B" w14:textId="77777777" w:rsidR="00611487" w:rsidRDefault="00611487" w:rsidP="00611487">
            <w:pPr>
              <w:cnfStyle w:val="000000100000" w:firstRow="0" w:lastRow="0" w:firstColumn="0" w:lastColumn="0" w:oddVBand="0" w:evenVBand="0" w:oddHBand="1" w:evenHBand="0" w:firstRowFirstColumn="0" w:firstRowLastColumn="0" w:lastRowFirstColumn="0" w:lastRowLastColumn="0"/>
            </w:pPr>
            <w:r>
              <w:t>Proposed DCGANs, which have clear structural constraints and indicate that they have weak credibility for unsupervised learning and that they are generalized most of the time.</w:t>
            </w:r>
          </w:p>
          <w:p w14:paraId="56F676EC"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5E665FC9" w14:textId="483D21F0" w:rsidTr="00A67601">
        <w:trPr>
          <w:trHeight w:val="564"/>
        </w:trPr>
        <w:tc>
          <w:tcPr>
            <w:cnfStyle w:val="001000000000" w:firstRow="0" w:lastRow="0" w:firstColumn="1" w:lastColumn="0" w:oddVBand="0" w:evenVBand="0" w:oddHBand="0" w:evenHBand="0" w:firstRowFirstColumn="0" w:firstRowLastColumn="0" w:lastRowFirstColumn="0" w:lastRowLastColumn="0"/>
            <w:tcW w:w="1299" w:type="dxa"/>
            <w:hideMark/>
          </w:tcPr>
          <w:p w14:paraId="652F03BA" w14:textId="77777777" w:rsidR="00A67601" w:rsidRPr="00C43D4F" w:rsidRDefault="00A67601" w:rsidP="00CC7B0A">
            <w:pPr>
              <w:rPr>
                <w:lang w:eastAsia="en-IN"/>
              </w:rPr>
            </w:pPr>
            <w:r w:rsidRPr="00C43D4F">
              <w:rPr>
                <w:lang w:eastAsia="en-IN"/>
              </w:rPr>
              <w:t>2018</w:t>
            </w:r>
          </w:p>
        </w:tc>
        <w:tc>
          <w:tcPr>
            <w:tcW w:w="1542" w:type="dxa"/>
            <w:hideMark/>
          </w:tcPr>
          <w:p w14:paraId="57AEE0F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CNN</w:t>
            </w:r>
            <w:r>
              <w:rPr>
                <w:color w:val="000000"/>
                <w:lang w:eastAsia="en-IN"/>
              </w:rPr>
              <w:t>,</w:t>
            </w:r>
            <w:r w:rsidRPr="007C5DFF">
              <w:rPr>
                <w:color w:val="000000"/>
                <w:lang w:eastAsia="en-IN"/>
              </w:rPr>
              <w:t xml:space="preserve"> </w:t>
            </w:r>
            <w:proofErr w:type="spellStart"/>
            <w:r w:rsidRPr="007C5DFF">
              <w:rPr>
                <w:color w:val="000000"/>
                <w:lang w:eastAsia="en-IN"/>
              </w:rPr>
              <w:t>SciKit</w:t>
            </w:r>
            <w:proofErr w:type="spellEnd"/>
            <w:r w:rsidRPr="007C5DFF">
              <w:rPr>
                <w:color w:val="000000"/>
                <w:lang w:eastAsia="en-IN"/>
              </w:rPr>
              <w:t xml:space="preserve">, </w:t>
            </w:r>
            <w:proofErr w:type="spellStart"/>
            <w:r w:rsidRPr="007C5DFF">
              <w:rPr>
                <w:color w:val="000000"/>
                <w:lang w:eastAsia="en-IN"/>
              </w:rPr>
              <w:t>Keras</w:t>
            </w:r>
            <w:proofErr w:type="spellEnd"/>
            <w:r w:rsidRPr="007C5DFF">
              <w:rPr>
                <w:color w:val="000000"/>
                <w:lang w:eastAsia="en-IN"/>
              </w:rPr>
              <w:t xml:space="preserve">, TensorFlow, OpenCV, </w:t>
            </w:r>
            <w:proofErr w:type="spellStart"/>
            <w:r w:rsidRPr="007C5DFF">
              <w:rPr>
                <w:color w:val="000000"/>
                <w:lang w:eastAsia="en-IN"/>
              </w:rPr>
              <w:t>ReLU</w:t>
            </w:r>
            <w:proofErr w:type="spellEnd"/>
          </w:p>
        </w:tc>
        <w:tc>
          <w:tcPr>
            <w:tcW w:w="1407" w:type="dxa"/>
            <w:hideMark/>
          </w:tcPr>
          <w:p w14:paraId="6AF9613C"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90% accuracy, Convolution maintains the spatial interrelation of the pixels, values of the pixels ranging from 0 - 255 i.e., 256 pixels.</w:t>
            </w:r>
          </w:p>
        </w:tc>
        <w:tc>
          <w:tcPr>
            <w:tcW w:w="1701" w:type="dxa"/>
            <w:hideMark/>
          </w:tcPr>
          <w:p w14:paraId="7C141E26"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Rectified Linear Unit is a non-linear operation. </w:t>
            </w:r>
            <w:proofErr w:type="spellStart"/>
            <w:r w:rsidRPr="007C5DFF">
              <w:rPr>
                <w:color w:val="000000"/>
                <w:lang w:eastAsia="en-IN"/>
              </w:rPr>
              <w:t>ReLU</w:t>
            </w:r>
            <w:proofErr w:type="spellEnd"/>
            <w:r w:rsidRPr="007C5DFF">
              <w:rPr>
                <w:color w:val="000000"/>
                <w:lang w:eastAsia="en-IN"/>
              </w:rPr>
              <w:t xml:space="preserve"> acts on an elementary level.</w:t>
            </w:r>
          </w:p>
        </w:tc>
        <w:tc>
          <w:tcPr>
            <w:tcW w:w="1418" w:type="dxa"/>
            <w:hideMark/>
          </w:tcPr>
          <w:p w14:paraId="2AD5929D"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509A7D5E" w14:textId="77777777" w:rsidR="00713C88" w:rsidRDefault="00713C88" w:rsidP="00713C88">
            <w:pPr>
              <w:cnfStyle w:val="000000000000" w:firstRow="0" w:lastRow="0" w:firstColumn="0" w:lastColumn="0" w:oddVBand="0" w:evenVBand="0" w:oddHBand="0" w:evenHBand="0" w:firstRowFirstColumn="0" w:firstRowLastColumn="0" w:lastRowFirstColumn="0" w:lastRowLastColumn="0"/>
            </w:pPr>
            <w:r>
              <w:t>With a large dataset accuracy can be increased to 90%</w:t>
            </w:r>
          </w:p>
          <w:p w14:paraId="1E3198A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559" w:type="dxa"/>
          </w:tcPr>
          <w:p w14:paraId="695B55C8" w14:textId="5243F464" w:rsidR="00713C88" w:rsidRDefault="00713C88" w:rsidP="00713C88">
            <w:pPr>
              <w:cnfStyle w:val="000000000000" w:firstRow="0" w:lastRow="0" w:firstColumn="0" w:lastColumn="0" w:oddVBand="0" w:evenVBand="0" w:oddHBand="0" w:evenHBand="0" w:firstRowFirstColumn="0" w:firstRowLastColumn="0" w:lastRowFirstColumn="0" w:lastRowLastColumn="0"/>
            </w:pPr>
            <w:r>
              <w:t>Average’s and accuracy of 70% on standard publicly available dataset and time consuming</w:t>
            </w:r>
          </w:p>
          <w:p w14:paraId="6C4BC4BC"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790A6142" w14:textId="31C74441" w:rsidTr="00A67601">
        <w:trPr>
          <w:cnfStyle w:val="000000100000" w:firstRow="0" w:lastRow="0" w:firstColumn="0" w:lastColumn="0" w:oddVBand="0" w:evenVBand="0" w:oddHBand="1" w:evenHBand="0" w:firstRowFirstColumn="0" w:firstRowLastColumn="0" w:lastRowFirstColumn="0" w:lastRowLastColumn="0"/>
          <w:trHeight w:val="1668"/>
        </w:trPr>
        <w:tc>
          <w:tcPr>
            <w:cnfStyle w:val="001000000000" w:firstRow="0" w:lastRow="0" w:firstColumn="1" w:lastColumn="0" w:oddVBand="0" w:evenVBand="0" w:oddHBand="0" w:evenHBand="0" w:firstRowFirstColumn="0" w:firstRowLastColumn="0" w:lastRowFirstColumn="0" w:lastRowLastColumn="0"/>
            <w:tcW w:w="1299" w:type="dxa"/>
            <w:hideMark/>
          </w:tcPr>
          <w:p w14:paraId="18757831" w14:textId="77777777" w:rsidR="00A67601" w:rsidRPr="00C43D4F" w:rsidRDefault="00A67601" w:rsidP="00CC7B0A">
            <w:pPr>
              <w:rPr>
                <w:lang w:eastAsia="en-IN"/>
              </w:rPr>
            </w:pPr>
            <w:r w:rsidRPr="00C43D4F">
              <w:rPr>
                <w:lang w:eastAsia="en-IN"/>
              </w:rPr>
              <w:t>2019</w:t>
            </w:r>
          </w:p>
        </w:tc>
        <w:tc>
          <w:tcPr>
            <w:tcW w:w="1542" w:type="dxa"/>
            <w:hideMark/>
          </w:tcPr>
          <w:p w14:paraId="6D909EEE"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roofErr w:type="spellStart"/>
            <w:r w:rsidRPr="007C5DFF">
              <w:rPr>
                <w:color w:val="000000"/>
                <w:lang w:eastAsia="en-IN"/>
              </w:rPr>
              <w:t>AlexNet</w:t>
            </w:r>
            <w:proofErr w:type="spellEnd"/>
            <w:r w:rsidRPr="007C5DFF">
              <w:rPr>
                <w:color w:val="000000"/>
                <w:lang w:eastAsia="en-IN"/>
              </w:rPr>
              <w:t xml:space="preserve">, Ordinary CNN, VGG-16, LIN, Inception-v3, and </w:t>
            </w:r>
            <w:proofErr w:type="spellStart"/>
            <w:r w:rsidRPr="007C5DFF">
              <w:rPr>
                <w:color w:val="000000"/>
                <w:lang w:eastAsia="en-IN"/>
              </w:rPr>
              <w:t>ResNet</w:t>
            </w:r>
            <w:proofErr w:type="spellEnd"/>
            <w:r w:rsidRPr="007C5DFF">
              <w:rPr>
                <w:color w:val="000000"/>
                <w:lang w:eastAsia="en-IN"/>
              </w:rPr>
              <w:t xml:space="preserve">. Lévy flight, </w:t>
            </w:r>
            <w:proofErr w:type="spellStart"/>
            <w:r w:rsidRPr="007C5DFF">
              <w:rPr>
                <w:color w:val="000000"/>
                <w:lang w:eastAsia="en-IN"/>
              </w:rPr>
              <w:t>ReLU</w:t>
            </w:r>
            <w:proofErr w:type="spellEnd"/>
          </w:p>
        </w:tc>
        <w:tc>
          <w:tcPr>
            <w:tcW w:w="1407" w:type="dxa"/>
            <w:hideMark/>
          </w:tcPr>
          <w:p w14:paraId="602DF3F7"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size of input images in the input is considered 28×28 pixel.</w:t>
            </w:r>
          </w:p>
        </w:tc>
        <w:tc>
          <w:tcPr>
            <w:tcW w:w="1701" w:type="dxa"/>
            <w:hideMark/>
          </w:tcPr>
          <w:p w14:paraId="5DF52CF6"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doesn’t give the best global solution</w:t>
            </w:r>
          </w:p>
        </w:tc>
        <w:tc>
          <w:tcPr>
            <w:tcW w:w="1418" w:type="dxa"/>
            <w:hideMark/>
          </w:tcPr>
          <w:p w14:paraId="21CAB83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2B2F7F3D" w14:textId="77777777" w:rsidR="00713C88" w:rsidRDefault="00713C88" w:rsidP="00713C88">
            <w:pPr>
              <w:cnfStyle w:val="000000100000" w:firstRow="0" w:lastRow="0" w:firstColumn="0" w:lastColumn="0" w:oddVBand="0" w:evenVBand="0" w:oddHBand="1" w:evenHBand="0" w:firstRowFirstColumn="0" w:firstRowLastColumn="0" w:lastRowFirstColumn="0" w:lastRowLastColumn="0"/>
            </w:pPr>
            <w:r>
              <w:t>97% accuracy</w:t>
            </w:r>
          </w:p>
          <w:p w14:paraId="535ECCF9"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73BCBFEB" w14:textId="77777777" w:rsidR="00713C88" w:rsidRDefault="00713C88" w:rsidP="00713C88">
            <w:pPr>
              <w:cnfStyle w:val="000000100000" w:firstRow="0" w:lastRow="0" w:firstColumn="0" w:lastColumn="0" w:oddVBand="0" w:evenVBand="0" w:oddHBand="1" w:evenHBand="0" w:firstRowFirstColumn="0" w:firstRowLastColumn="0" w:lastRowFirstColumn="0" w:lastRowLastColumn="0"/>
            </w:pPr>
            <w:r>
              <w:t>Imbalance of training and testing dataset</w:t>
            </w:r>
          </w:p>
          <w:p w14:paraId="44923114"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3CBDBF1A" w14:textId="3771A056" w:rsidTr="00A67601">
        <w:trPr>
          <w:trHeight w:val="1044"/>
        </w:trPr>
        <w:tc>
          <w:tcPr>
            <w:cnfStyle w:val="001000000000" w:firstRow="0" w:lastRow="0" w:firstColumn="1" w:lastColumn="0" w:oddVBand="0" w:evenVBand="0" w:oddHBand="0" w:evenHBand="0" w:firstRowFirstColumn="0" w:firstRowLastColumn="0" w:lastRowFirstColumn="0" w:lastRowLastColumn="0"/>
            <w:tcW w:w="1299" w:type="dxa"/>
            <w:hideMark/>
          </w:tcPr>
          <w:p w14:paraId="1E42192A" w14:textId="77777777" w:rsidR="00A67601" w:rsidRPr="00C43D4F" w:rsidRDefault="00A67601" w:rsidP="00CC7B0A">
            <w:pPr>
              <w:rPr>
                <w:lang w:eastAsia="en-IN"/>
              </w:rPr>
            </w:pPr>
            <w:r w:rsidRPr="00C43D4F">
              <w:rPr>
                <w:lang w:eastAsia="en-IN"/>
              </w:rPr>
              <w:lastRenderedPageBreak/>
              <w:t>2019</w:t>
            </w:r>
          </w:p>
        </w:tc>
        <w:tc>
          <w:tcPr>
            <w:tcW w:w="1542" w:type="dxa"/>
            <w:hideMark/>
          </w:tcPr>
          <w:p w14:paraId="68CC213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 xml:space="preserve">STM32, ROC, CNN, </w:t>
            </w:r>
            <w:proofErr w:type="spellStart"/>
            <w:r w:rsidRPr="007C5DFF">
              <w:rPr>
                <w:rFonts w:cs="Tahoma"/>
                <w:color w:val="000000"/>
                <w:kern w:val="24"/>
              </w:rPr>
              <w:t>ReL</w:t>
            </w:r>
            <w:r>
              <w:rPr>
                <w:rFonts w:cs="Tahoma"/>
                <w:color w:val="000000"/>
                <w:kern w:val="24"/>
              </w:rPr>
              <w:t>U</w:t>
            </w:r>
            <w:proofErr w:type="spellEnd"/>
            <w:r w:rsidRPr="007C5DFF">
              <w:rPr>
                <w:rFonts w:cs="Tahoma"/>
                <w:color w:val="000000"/>
                <w:kern w:val="24"/>
              </w:rPr>
              <w:t>, NLSC</w:t>
            </w:r>
          </w:p>
        </w:tc>
        <w:tc>
          <w:tcPr>
            <w:tcW w:w="1407" w:type="dxa"/>
            <w:hideMark/>
          </w:tcPr>
          <w:p w14:paraId="7A234DB0" w14:textId="77777777" w:rsidR="00A67601" w:rsidRPr="007C5DFF" w:rsidRDefault="00A67601" w:rsidP="00CC7B0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36"/>
                <w:szCs w:val="36"/>
              </w:rPr>
            </w:pPr>
            <w:r w:rsidRPr="007C5DFF">
              <w:rPr>
                <w:rFonts w:ascii="Tahoma" w:hAnsi="Tahoma" w:cs="Tahoma"/>
                <w:color w:val="000000"/>
                <w:kern w:val="24"/>
                <w:sz w:val="20"/>
              </w:rPr>
              <w:t xml:space="preserve">Accuracy - 99%, </w:t>
            </w:r>
          </w:p>
          <w:p w14:paraId="37684BCE"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F1-Score - 99%</w:t>
            </w:r>
          </w:p>
        </w:tc>
        <w:tc>
          <w:tcPr>
            <w:tcW w:w="1701" w:type="dxa"/>
            <w:hideMark/>
          </w:tcPr>
          <w:p w14:paraId="3730E2D9"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computing and index loss, poor lesion skin discrimination specificity</w:t>
            </w:r>
          </w:p>
        </w:tc>
        <w:tc>
          <w:tcPr>
            <w:tcW w:w="1418" w:type="dxa"/>
            <w:hideMark/>
          </w:tcPr>
          <w:p w14:paraId="697B5D7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Accuracy</w:t>
            </w:r>
          </w:p>
        </w:tc>
        <w:tc>
          <w:tcPr>
            <w:tcW w:w="1417" w:type="dxa"/>
          </w:tcPr>
          <w:p w14:paraId="15441B86" w14:textId="39D28D49" w:rsidR="00A67601" w:rsidRPr="007C5DFF" w:rsidRDefault="00713C88"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r>
              <w:t>This methodology, based on “visual” investigation by the dermatologist and/or oncologist, has the advantage of not being invasive and quite easy to perform</w:t>
            </w:r>
          </w:p>
        </w:tc>
        <w:tc>
          <w:tcPr>
            <w:tcW w:w="1559" w:type="dxa"/>
          </w:tcPr>
          <w:p w14:paraId="70E6BD45" w14:textId="77777777" w:rsidR="00713C88" w:rsidRDefault="00713C88" w:rsidP="00713C88">
            <w:pPr>
              <w:cnfStyle w:val="000000000000" w:firstRow="0" w:lastRow="0" w:firstColumn="0" w:lastColumn="0" w:oddVBand="0" w:evenVBand="0" w:oddHBand="0" w:evenHBand="0" w:firstRowFirstColumn="0" w:firstRowLastColumn="0" w:lastRowFirstColumn="0" w:lastRowLastColumn="0"/>
            </w:pPr>
            <w:r>
              <w:t>Several approaches proposed in scientific literature increase sensitivity of the pipelines to the disadvantage of ‘specificity’ or vice versa.</w:t>
            </w:r>
          </w:p>
          <w:p w14:paraId="1D20D571"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p>
        </w:tc>
      </w:tr>
      <w:tr w:rsidR="00A67601" w:rsidRPr="001C2090" w14:paraId="0E13F46F" w14:textId="0FA90D7F" w:rsidTr="00A67601">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299" w:type="dxa"/>
            <w:hideMark/>
          </w:tcPr>
          <w:p w14:paraId="5659219C" w14:textId="77777777" w:rsidR="00A67601" w:rsidRPr="00C43D4F" w:rsidRDefault="00A67601" w:rsidP="00CC7B0A">
            <w:pPr>
              <w:rPr>
                <w:lang w:eastAsia="en-IN"/>
              </w:rPr>
            </w:pPr>
            <w:r w:rsidRPr="00C43D4F">
              <w:rPr>
                <w:lang w:eastAsia="en-IN"/>
              </w:rPr>
              <w:t>2019</w:t>
            </w:r>
          </w:p>
        </w:tc>
        <w:tc>
          <w:tcPr>
            <w:tcW w:w="1542" w:type="dxa"/>
            <w:hideMark/>
          </w:tcPr>
          <w:p w14:paraId="346B3D5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CNN, Feature Extraction, HSV format</w:t>
            </w:r>
          </w:p>
        </w:tc>
        <w:tc>
          <w:tcPr>
            <w:tcW w:w="1407" w:type="dxa"/>
            <w:hideMark/>
          </w:tcPr>
          <w:p w14:paraId="111DA42D"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 of 98%. for melanoma skin cancer detection and 93% for melanoma type, TPR of 94.25%, FPR of 3.56%, and EP of 4%, average accuracy of 91.66%</w:t>
            </w:r>
          </w:p>
        </w:tc>
        <w:tc>
          <w:tcPr>
            <w:tcW w:w="1701" w:type="dxa"/>
            <w:hideMark/>
          </w:tcPr>
          <w:p w14:paraId="39301D34"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high error rates, 25.6% Caucasian error and 23.2 Xanthous error, validation loss of 57.56%</w:t>
            </w:r>
          </w:p>
        </w:tc>
        <w:tc>
          <w:tcPr>
            <w:tcW w:w="1418" w:type="dxa"/>
            <w:hideMark/>
          </w:tcPr>
          <w:p w14:paraId="05DD18F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1E358BC1" w14:textId="77777777" w:rsidR="00713C88" w:rsidRDefault="00713C88" w:rsidP="00713C88">
            <w:pPr>
              <w:cnfStyle w:val="000000100000" w:firstRow="0" w:lastRow="0" w:firstColumn="0" w:lastColumn="0" w:oddVBand="0" w:evenVBand="0" w:oddHBand="1" w:evenHBand="0" w:firstRowFirstColumn="0" w:firstRowLastColumn="0" w:lastRowFirstColumn="0" w:lastRowLastColumn="0"/>
            </w:pPr>
            <w:r>
              <w:t xml:space="preserve">achieved TPR of 94.25%, FPR of 3.56%, and EP of 4% </w:t>
            </w:r>
          </w:p>
          <w:p w14:paraId="763886FD"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38312988" w14:textId="77777777" w:rsidR="00713C88" w:rsidRDefault="00713C88" w:rsidP="00713C88">
            <w:pPr>
              <w:cnfStyle w:val="000000100000" w:firstRow="0" w:lastRow="0" w:firstColumn="0" w:lastColumn="0" w:oddVBand="0" w:evenVBand="0" w:oddHBand="1" w:evenHBand="0" w:firstRowFirstColumn="0" w:firstRowLastColumn="0" w:lastRowFirstColumn="0" w:lastRowLastColumn="0"/>
            </w:pPr>
            <w:r>
              <w:t xml:space="preserve">With a small datasets an accuracy of 74.76% and validation loss of 57.56% is </w:t>
            </w:r>
            <w:proofErr w:type="spellStart"/>
            <w:r>
              <w:t>aquired</w:t>
            </w:r>
            <w:proofErr w:type="spellEnd"/>
          </w:p>
          <w:p w14:paraId="63777283"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2EBB870C" w14:textId="78710053" w:rsidTr="00A67601">
        <w:trPr>
          <w:trHeight w:val="504"/>
        </w:trPr>
        <w:tc>
          <w:tcPr>
            <w:cnfStyle w:val="001000000000" w:firstRow="0" w:lastRow="0" w:firstColumn="1" w:lastColumn="0" w:oddVBand="0" w:evenVBand="0" w:oddHBand="0" w:evenHBand="0" w:firstRowFirstColumn="0" w:firstRowLastColumn="0" w:lastRowFirstColumn="0" w:lastRowLastColumn="0"/>
            <w:tcW w:w="1299" w:type="dxa"/>
            <w:hideMark/>
          </w:tcPr>
          <w:p w14:paraId="2E94EFFC" w14:textId="77777777" w:rsidR="00A67601" w:rsidRPr="00C43D4F" w:rsidRDefault="00A67601" w:rsidP="00CC7B0A">
            <w:pPr>
              <w:rPr>
                <w:lang w:eastAsia="en-IN"/>
              </w:rPr>
            </w:pPr>
            <w:r w:rsidRPr="00C43D4F">
              <w:rPr>
                <w:lang w:eastAsia="en-IN"/>
              </w:rPr>
              <w:t>2019</w:t>
            </w:r>
          </w:p>
        </w:tc>
        <w:tc>
          <w:tcPr>
            <w:tcW w:w="1542" w:type="dxa"/>
            <w:hideMark/>
          </w:tcPr>
          <w:p w14:paraId="22C77017"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CNN, </w:t>
            </w:r>
            <w:proofErr w:type="spellStart"/>
            <w:r w:rsidRPr="007C5DFF">
              <w:rPr>
                <w:color w:val="000000"/>
                <w:lang w:eastAsia="en-IN"/>
              </w:rPr>
              <w:t>keras</w:t>
            </w:r>
            <w:proofErr w:type="spellEnd"/>
            <w:r w:rsidRPr="007C5DFF">
              <w:rPr>
                <w:color w:val="000000"/>
                <w:lang w:eastAsia="en-IN"/>
              </w:rPr>
              <w:t xml:space="preserve">, </w:t>
            </w:r>
            <w:proofErr w:type="spellStart"/>
            <w:r w:rsidRPr="007C5DFF">
              <w:rPr>
                <w:color w:val="000000"/>
                <w:lang w:eastAsia="en-IN"/>
              </w:rPr>
              <w:t>AlexNet</w:t>
            </w:r>
            <w:proofErr w:type="spellEnd"/>
            <w:r w:rsidRPr="007C5DFF">
              <w:rPr>
                <w:color w:val="000000"/>
                <w:lang w:eastAsia="en-IN"/>
              </w:rPr>
              <w:t>, VGG16, SGD optimiser,</w:t>
            </w:r>
          </w:p>
        </w:tc>
        <w:tc>
          <w:tcPr>
            <w:tcW w:w="1407" w:type="dxa"/>
            <w:hideMark/>
          </w:tcPr>
          <w:p w14:paraId="5823D827"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 xml:space="preserve">trained on more than 126k images, higher image augmentation (24x) and image resolution (1k), the same performances can be achieved using less than 5000 images, no impact of </w:t>
            </w:r>
            <w:r w:rsidRPr="007C5DFF">
              <w:rPr>
                <w:color w:val="000000"/>
                <w:lang w:eastAsia="en-IN"/>
              </w:rPr>
              <w:lastRenderedPageBreak/>
              <w:t>image resize filters</w:t>
            </w:r>
          </w:p>
        </w:tc>
        <w:tc>
          <w:tcPr>
            <w:tcW w:w="1701" w:type="dxa"/>
            <w:hideMark/>
          </w:tcPr>
          <w:p w14:paraId="72283A0A"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lastRenderedPageBreak/>
              <w:t>Experiments at 277x277 pixel resolution, Experiments without transfer learning</w:t>
            </w:r>
          </w:p>
        </w:tc>
        <w:tc>
          <w:tcPr>
            <w:tcW w:w="1418" w:type="dxa"/>
            <w:hideMark/>
          </w:tcPr>
          <w:p w14:paraId="0C4784BA"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2F81A755" w14:textId="77777777" w:rsidR="00713C88" w:rsidRDefault="00713C88" w:rsidP="00713C88">
            <w:pPr>
              <w:cnfStyle w:val="000000000000" w:firstRow="0" w:lastRow="0" w:firstColumn="0" w:lastColumn="0" w:oddVBand="0" w:evenVBand="0" w:oddHBand="0" w:evenHBand="0" w:firstRowFirstColumn="0" w:firstRowLastColumn="0" w:lastRowFirstColumn="0" w:lastRowLastColumn="0"/>
            </w:pPr>
            <w:r>
              <w:t>98% specificity</w:t>
            </w:r>
          </w:p>
          <w:p w14:paraId="121CE7FA"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c>
          <w:tcPr>
            <w:tcW w:w="1559" w:type="dxa"/>
          </w:tcPr>
          <w:p w14:paraId="174E18A6" w14:textId="77777777" w:rsidR="00713C88" w:rsidRDefault="00713C88" w:rsidP="00713C88">
            <w:pPr>
              <w:cnfStyle w:val="000000000000" w:firstRow="0" w:lastRow="0" w:firstColumn="0" w:lastColumn="0" w:oddVBand="0" w:evenVBand="0" w:oddHBand="0" w:evenHBand="0" w:firstRowFirstColumn="0" w:firstRowLastColumn="0" w:lastRowFirstColumn="0" w:lastRowLastColumn="0"/>
            </w:pPr>
            <w:r>
              <w:t>73% sensitivity and Jaccard Index of 0.69.</w:t>
            </w:r>
          </w:p>
          <w:p w14:paraId="22267035"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color w:val="000000"/>
                <w:lang w:eastAsia="en-IN"/>
              </w:rPr>
            </w:pPr>
          </w:p>
        </w:tc>
      </w:tr>
      <w:tr w:rsidR="00A67601" w:rsidRPr="001C2090" w14:paraId="44ABB283" w14:textId="37AB6511" w:rsidTr="00A67601">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299" w:type="dxa"/>
            <w:hideMark/>
          </w:tcPr>
          <w:p w14:paraId="6B38A907" w14:textId="77777777" w:rsidR="00A67601" w:rsidRPr="00C43D4F" w:rsidRDefault="00A67601" w:rsidP="00CC7B0A">
            <w:pPr>
              <w:rPr>
                <w:lang w:eastAsia="en-IN"/>
              </w:rPr>
            </w:pPr>
            <w:r w:rsidRPr="00C43D4F">
              <w:rPr>
                <w:lang w:eastAsia="en-IN"/>
              </w:rPr>
              <w:t>2019</w:t>
            </w:r>
          </w:p>
        </w:tc>
        <w:tc>
          <w:tcPr>
            <w:tcW w:w="1542" w:type="dxa"/>
            <w:hideMark/>
          </w:tcPr>
          <w:p w14:paraId="77B9714B"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CNN, grad-CAM, TensorFlow, Inception-ResNet-v2, DenseNet121, </w:t>
            </w:r>
            <w:proofErr w:type="spellStart"/>
            <w:r w:rsidRPr="007C5DFF">
              <w:rPr>
                <w:color w:val="000000"/>
                <w:lang w:eastAsia="en-IN"/>
              </w:rPr>
              <w:t>Xception</w:t>
            </w:r>
            <w:proofErr w:type="spellEnd"/>
          </w:p>
        </w:tc>
        <w:tc>
          <w:tcPr>
            <w:tcW w:w="1407" w:type="dxa"/>
            <w:hideMark/>
          </w:tcPr>
          <w:p w14:paraId="203C3EE9"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 xml:space="preserve">consists of 150,223 clinical images from 543 different skin diseases, achieved an accuracy of 87.25 ± 2.24% on the </w:t>
            </w:r>
            <w:proofErr w:type="spellStart"/>
            <w:r w:rsidRPr="007C5DFF">
              <w:rPr>
                <w:color w:val="000000"/>
                <w:lang w:eastAsia="en-IN"/>
              </w:rPr>
              <w:t>dermoscopic</w:t>
            </w:r>
            <w:proofErr w:type="spellEnd"/>
            <w:r w:rsidRPr="007C5DFF">
              <w:rPr>
                <w:color w:val="000000"/>
                <w:lang w:eastAsia="en-IN"/>
              </w:rPr>
              <w:t xml:space="preserve"> images for four common skin diseases, including SK, BCC, psoriasis and melanocytic nevus.</w:t>
            </w:r>
          </w:p>
        </w:tc>
        <w:tc>
          <w:tcPr>
            <w:tcW w:w="1701" w:type="dxa"/>
            <w:hideMark/>
          </w:tcPr>
          <w:p w14:paraId="4246437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highest average precision (77.0%)</w:t>
            </w:r>
          </w:p>
        </w:tc>
        <w:tc>
          <w:tcPr>
            <w:tcW w:w="1418" w:type="dxa"/>
            <w:hideMark/>
          </w:tcPr>
          <w:p w14:paraId="1C9614E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r w:rsidRPr="007C5DFF">
              <w:rPr>
                <w:color w:val="000000"/>
                <w:lang w:eastAsia="en-IN"/>
              </w:rPr>
              <w:t>Accuracy</w:t>
            </w:r>
          </w:p>
        </w:tc>
        <w:tc>
          <w:tcPr>
            <w:tcW w:w="1417" w:type="dxa"/>
          </w:tcPr>
          <w:p w14:paraId="42A2411C" w14:textId="684DBAD2" w:rsidR="00713C88" w:rsidRDefault="00713C88" w:rsidP="00713C88">
            <w:pPr>
              <w:cnfStyle w:val="000000100000" w:firstRow="0" w:lastRow="0" w:firstColumn="0" w:lastColumn="0" w:oddVBand="0" w:evenVBand="0" w:oddHBand="1" w:evenHBand="0" w:firstRowFirstColumn="0" w:firstRowLastColumn="0" w:lastRowFirstColumn="0" w:lastRowLastColumn="0"/>
            </w:pPr>
            <w:r>
              <w:t>achieved 92.9%, 89.2%, and 84.3% recalls for the LE, BCC, and SK, respectively,</w:t>
            </w:r>
          </w:p>
          <w:p w14:paraId="56345D01"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c>
          <w:tcPr>
            <w:tcW w:w="1559" w:type="dxa"/>
          </w:tcPr>
          <w:p w14:paraId="39A8DCE3" w14:textId="77777777" w:rsidR="00713C88" w:rsidRDefault="00713C88" w:rsidP="00713C88">
            <w:pPr>
              <w:cnfStyle w:val="000000100000" w:firstRow="0" w:lastRow="0" w:firstColumn="0" w:lastColumn="0" w:oddVBand="0" w:evenVBand="0" w:oddHBand="1" w:evenHBand="0" w:firstRowFirstColumn="0" w:firstRowLastColumn="0" w:lastRowFirstColumn="0" w:lastRowLastColumn="0"/>
            </w:pPr>
            <w:r>
              <w:t>mean recall and precision reached 77.0% and 70.8%.</w:t>
            </w:r>
          </w:p>
          <w:p w14:paraId="4550FF6A" w14:textId="77777777" w:rsidR="00A67601" w:rsidRPr="007C5DFF" w:rsidRDefault="00A67601" w:rsidP="00CC7B0A">
            <w:pPr>
              <w:cnfStyle w:val="000000100000" w:firstRow="0" w:lastRow="0" w:firstColumn="0" w:lastColumn="0" w:oddVBand="0" w:evenVBand="0" w:oddHBand="1" w:evenHBand="0" w:firstRowFirstColumn="0" w:firstRowLastColumn="0" w:lastRowFirstColumn="0" w:lastRowLastColumn="0"/>
              <w:rPr>
                <w:color w:val="000000"/>
                <w:lang w:eastAsia="en-IN"/>
              </w:rPr>
            </w:pPr>
          </w:p>
        </w:tc>
      </w:tr>
      <w:tr w:rsidR="00A67601" w:rsidRPr="001C2090" w14:paraId="6217DB69" w14:textId="4F634EDD" w:rsidTr="00A67601">
        <w:trPr>
          <w:trHeight w:val="1152"/>
        </w:trPr>
        <w:tc>
          <w:tcPr>
            <w:cnfStyle w:val="001000000000" w:firstRow="0" w:lastRow="0" w:firstColumn="1" w:lastColumn="0" w:oddVBand="0" w:evenVBand="0" w:oddHBand="0" w:evenHBand="0" w:firstRowFirstColumn="0" w:firstRowLastColumn="0" w:lastRowFirstColumn="0" w:lastRowLastColumn="0"/>
            <w:tcW w:w="1299" w:type="dxa"/>
            <w:hideMark/>
          </w:tcPr>
          <w:p w14:paraId="09EC1CF7" w14:textId="77777777" w:rsidR="00A67601" w:rsidRPr="00C43D4F" w:rsidRDefault="00A67601" w:rsidP="00CC7B0A">
            <w:pPr>
              <w:rPr>
                <w:lang w:eastAsia="en-IN"/>
              </w:rPr>
            </w:pPr>
            <w:r w:rsidRPr="00C43D4F">
              <w:rPr>
                <w:lang w:eastAsia="en-IN"/>
              </w:rPr>
              <w:t>2019</w:t>
            </w:r>
          </w:p>
        </w:tc>
        <w:tc>
          <w:tcPr>
            <w:tcW w:w="1542" w:type="dxa"/>
            <w:hideMark/>
          </w:tcPr>
          <w:p w14:paraId="421FED3F"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 xml:space="preserve">CNN, </w:t>
            </w:r>
            <w:proofErr w:type="spellStart"/>
            <w:r w:rsidRPr="007C5DFF">
              <w:rPr>
                <w:rFonts w:cs="Tahoma"/>
                <w:color w:val="000000"/>
                <w:kern w:val="24"/>
              </w:rPr>
              <w:t>keras</w:t>
            </w:r>
            <w:proofErr w:type="spellEnd"/>
            <w:r w:rsidRPr="007C5DFF">
              <w:rPr>
                <w:rFonts w:cs="Tahoma"/>
                <w:color w:val="000000"/>
                <w:kern w:val="24"/>
              </w:rPr>
              <w:t xml:space="preserve">, TensorFlow, Inception V3, ResNet50, VGG16, </w:t>
            </w:r>
            <w:proofErr w:type="spellStart"/>
            <w:r w:rsidRPr="007C5DFF">
              <w:rPr>
                <w:rFonts w:cs="Tahoma"/>
                <w:color w:val="000000"/>
                <w:kern w:val="24"/>
              </w:rPr>
              <w:t>MobileNet</w:t>
            </w:r>
            <w:proofErr w:type="spellEnd"/>
            <w:r w:rsidRPr="007C5DFF">
              <w:rPr>
                <w:rFonts w:cs="Tahoma"/>
                <w:color w:val="000000"/>
                <w:kern w:val="24"/>
              </w:rPr>
              <w:t xml:space="preserve"> and </w:t>
            </w:r>
            <w:proofErr w:type="spellStart"/>
            <w:r w:rsidRPr="007C5DFF">
              <w:rPr>
                <w:rFonts w:cs="Tahoma"/>
                <w:color w:val="000000"/>
                <w:kern w:val="24"/>
              </w:rPr>
              <w:t>InceptionResnet</w:t>
            </w:r>
            <w:proofErr w:type="spellEnd"/>
          </w:p>
        </w:tc>
        <w:tc>
          <w:tcPr>
            <w:tcW w:w="1407" w:type="dxa"/>
            <w:hideMark/>
          </w:tcPr>
          <w:p w14:paraId="5DDD6898"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 xml:space="preserve">7 types of skin lesion diseases identification namely: Benign Keratosis, Dermatofibroma, Vascular Lesion, Melanoma, Melanocytic Nevus, Basal Cell Carcinoma and Actinic Keratosis., </w:t>
            </w:r>
            <w:proofErr w:type="spellStart"/>
            <w:r w:rsidRPr="007C5DFF">
              <w:rPr>
                <w:rFonts w:cs="Tahoma"/>
                <w:color w:val="000000"/>
                <w:kern w:val="24"/>
              </w:rPr>
              <w:t>InceptionResnet</w:t>
            </w:r>
            <w:proofErr w:type="spellEnd"/>
            <w:r w:rsidRPr="007C5DFF">
              <w:rPr>
                <w:rFonts w:cs="Tahoma"/>
                <w:color w:val="000000"/>
                <w:kern w:val="24"/>
              </w:rPr>
              <w:t xml:space="preserve"> achieved an average accuracy of 91%, Accuracies of 90 and 91%</w:t>
            </w:r>
          </w:p>
        </w:tc>
        <w:tc>
          <w:tcPr>
            <w:tcW w:w="1701" w:type="dxa"/>
            <w:hideMark/>
          </w:tcPr>
          <w:p w14:paraId="12027FD7"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low F1 score</w:t>
            </w:r>
          </w:p>
        </w:tc>
        <w:tc>
          <w:tcPr>
            <w:tcW w:w="1418" w:type="dxa"/>
            <w:hideMark/>
          </w:tcPr>
          <w:p w14:paraId="04EF0ECF"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lang w:eastAsia="en-IN"/>
              </w:rPr>
            </w:pPr>
            <w:r w:rsidRPr="007C5DFF">
              <w:rPr>
                <w:rFonts w:cs="Tahoma"/>
                <w:color w:val="000000"/>
                <w:kern w:val="24"/>
              </w:rPr>
              <w:t>Accuracy</w:t>
            </w:r>
          </w:p>
        </w:tc>
        <w:tc>
          <w:tcPr>
            <w:tcW w:w="1417" w:type="dxa"/>
          </w:tcPr>
          <w:p w14:paraId="1AE67B49" w14:textId="30D566FB" w:rsidR="00A67601" w:rsidRPr="007C5DFF" w:rsidRDefault="00611487"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r>
              <w:t>This model is advantageous over feed-forward neural networks which cannot understand translation invariance</w:t>
            </w:r>
          </w:p>
        </w:tc>
        <w:tc>
          <w:tcPr>
            <w:tcW w:w="1559" w:type="dxa"/>
          </w:tcPr>
          <w:p w14:paraId="74B7F6EA" w14:textId="77777777" w:rsidR="00611487" w:rsidRDefault="00611487" w:rsidP="00611487">
            <w:pPr>
              <w:cnfStyle w:val="000000000000" w:firstRow="0" w:lastRow="0" w:firstColumn="0" w:lastColumn="0" w:oddVBand="0" w:evenVBand="0" w:oddHBand="0" w:evenHBand="0" w:firstRowFirstColumn="0" w:firstRowLastColumn="0" w:lastRowFirstColumn="0" w:lastRowLastColumn="0"/>
            </w:pPr>
            <w:r>
              <w:t>Low F1 Scores</w:t>
            </w:r>
          </w:p>
          <w:p w14:paraId="2FD54775" w14:textId="77777777" w:rsidR="00A67601" w:rsidRPr="007C5DFF" w:rsidRDefault="00A67601" w:rsidP="00CC7B0A">
            <w:pPr>
              <w:cnfStyle w:val="000000000000" w:firstRow="0" w:lastRow="0" w:firstColumn="0" w:lastColumn="0" w:oddVBand="0" w:evenVBand="0" w:oddHBand="0" w:evenHBand="0" w:firstRowFirstColumn="0" w:firstRowLastColumn="0" w:lastRowFirstColumn="0" w:lastRowLastColumn="0"/>
              <w:rPr>
                <w:rFonts w:cs="Tahoma"/>
                <w:color w:val="000000"/>
                <w:kern w:val="24"/>
              </w:rPr>
            </w:pPr>
          </w:p>
        </w:tc>
      </w:tr>
    </w:tbl>
    <w:p w14:paraId="48493E89" w14:textId="77777777" w:rsidR="00F71DCB" w:rsidRDefault="00F71DCB" w:rsidP="00F71DCB"/>
    <w:p w14:paraId="2AB884A2" w14:textId="0F89ADD8" w:rsidR="005954ED" w:rsidRDefault="00F71DCB" w:rsidP="00F71DCB">
      <w:pPr>
        <w:pStyle w:val="Heading2"/>
      </w:pPr>
      <w:bookmarkStart w:id="14" w:name="_Toc68295817"/>
      <w:r>
        <w:t>Grouping</w:t>
      </w:r>
      <w:bookmarkEnd w:id="14"/>
    </w:p>
    <w:p w14:paraId="2FDEEF11" w14:textId="7B1D3D18" w:rsidR="00F71DCB" w:rsidRDefault="00EF6DE6" w:rsidP="00EF6DE6">
      <w:pPr>
        <w:pStyle w:val="Heading3"/>
      </w:pPr>
      <w:r>
        <w:t>oN THE bASIS OF dATA uSED</w:t>
      </w:r>
    </w:p>
    <w:p w14:paraId="2BBDACF1" w14:textId="16E6C4D4" w:rsidR="00EF6DE6" w:rsidRDefault="00EF6DE6" w:rsidP="00EF6DE6">
      <w:r>
        <w:t>The groups for this which can be formed are:</w:t>
      </w:r>
    </w:p>
    <w:p w14:paraId="2E19B050" w14:textId="3F5B4B9B" w:rsidR="00EF6DE6" w:rsidRDefault="00EF6DE6" w:rsidP="00EF6DE6">
      <w:pPr>
        <w:pStyle w:val="ListParagraph"/>
        <w:numPr>
          <w:ilvl w:val="0"/>
          <w:numId w:val="43"/>
        </w:numPr>
      </w:pPr>
      <w:r>
        <w:t>Dataset is classified into classes and stored separately beforehand</w:t>
      </w:r>
    </w:p>
    <w:p w14:paraId="2C704643" w14:textId="201199A0" w:rsidR="00EF6DE6" w:rsidRDefault="00EF6DE6" w:rsidP="00EF6DE6">
      <w:pPr>
        <w:pStyle w:val="ListParagraph"/>
        <w:numPr>
          <w:ilvl w:val="1"/>
          <w:numId w:val="43"/>
        </w:numPr>
      </w:pPr>
      <w:r>
        <w:t>Data is classified as:</w:t>
      </w:r>
    </w:p>
    <w:p w14:paraId="5E3F5C13" w14:textId="146EFA37" w:rsidR="00EF6DE6" w:rsidRDefault="00EF6DE6" w:rsidP="00EF6DE6">
      <w:pPr>
        <w:pStyle w:val="ListParagraph"/>
        <w:numPr>
          <w:ilvl w:val="2"/>
          <w:numId w:val="43"/>
        </w:numPr>
      </w:pPr>
      <w:r>
        <w:t>Malignant or Benign</w:t>
      </w:r>
    </w:p>
    <w:p w14:paraId="0F597248" w14:textId="69AD695E" w:rsidR="00EF6DE6" w:rsidRDefault="00EF6DE6" w:rsidP="00EF6DE6">
      <w:pPr>
        <w:pStyle w:val="ListParagraph"/>
        <w:numPr>
          <w:ilvl w:val="2"/>
          <w:numId w:val="43"/>
        </w:numPr>
      </w:pPr>
      <w:r>
        <w:t>7 classes of Skin Cancer</w:t>
      </w:r>
    </w:p>
    <w:p w14:paraId="3CB032A9" w14:textId="71E6CE81" w:rsidR="000869AB" w:rsidRDefault="000869AB" w:rsidP="00EF6DE6">
      <w:pPr>
        <w:pStyle w:val="ListParagraph"/>
        <w:numPr>
          <w:ilvl w:val="2"/>
          <w:numId w:val="43"/>
        </w:numPr>
      </w:pPr>
      <w:r>
        <w:t>3 classes of keratosis</w:t>
      </w:r>
    </w:p>
    <w:p w14:paraId="28833B99" w14:textId="2F20ABCF" w:rsidR="00EF6DE6" w:rsidRDefault="00EF6DE6" w:rsidP="00EF6DE6">
      <w:pPr>
        <w:pStyle w:val="ListParagraph"/>
        <w:numPr>
          <w:ilvl w:val="0"/>
          <w:numId w:val="43"/>
        </w:numPr>
      </w:pPr>
      <w:r>
        <w:t>Dataset is not classified into classes and instead CSV file is provided</w:t>
      </w:r>
    </w:p>
    <w:p w14:paraId="741019A7" w14:textId="783235B9" w:rsidR="00EF6DE6" w:rsidRDefault="00EF6DE6" w:rsidP="00EF6DE6">
      <w:pPr>
        <w:pStyle w:val="Heading3"/>
      </w:pPr>
      <w:r>
        <w:t>oN THE bASIS OF dATA aNALYSIS tECHNIQUE</w:t>
      </w:r>
    </w:p>
    <w:p w14:paraId="3943F983" w14:textId="422220E9" w:rsidR="00EF6DE6" w:rsidRDefault="000869AB" w:rsidP="00EF6DE6">
      <w:r>
        <w:t>Some the analysis methods used are:</w:t>
      </w:r>
    </w:p>
    <w:p w14:paraId="325552A7" w14:textId="0B98195A" w:rsidR="000869AB" w:rsidRDefault="000869AB" w:rsidP="000869AB">
      <w:pPr>
        <w:pStyle w:val="ListParagraph"/>
        <w:numPr>
          <w:ilvl w:val="0"/>
          <w:numId w:val="44"/>
        </w:numPr>
      </w:pPr>
      <w:r>
        <w:t>ABCDE Rule</w:t>
      </w:r>
    </w:p>
    <w:p w14:paraId="651147CB" w14:textId="7297E131" w:rsidR="000869AB" w:rsidRDefault="000869AB" w:rsidP="000869AB">
      <w:pPr>
        <w:pStyle w:val="ListParagraph"/>
        <w:numPr>
          <w:ilvl w:val="0"/>
          <w:numId w:val="44"/>
        </w:numPr>
      </w:pPr>
      <w:r>
        <w:t>Data Augmentation</w:t>
      </w:r>
    </w:p>
    <w:p w14:paraId="47A6FF59" w14:textId="23F42EA0" w:rsidR="000869AB" w:rsidRDefault="000869AB" w:rsidP="000869AB">
      <w:pPr>
        <w:pStyle w:val="ListParagraph"/>
        <w:numPr>
          <w:ilvl w:val="0"/>
          <w:numId w:val="44"/>
        </w:numPr>
      </w:pPr>
      <w:r>
        <w:t>Normal scanning and cropping and photoshop</w:t>
      </w:r>
    </w:p>
    <w:p w14:paraId="1E2689DC" w14:textId="531DA5EA" w:rsidR="000869AB" w:rsidRDefault="000869AB" w:rsidP="000869AB">
      <w:pPr>
        <w:pStyle w:val="ListParagraph"/>
        <w:numPr>
          <w:ilvl w:val="0"/>
          <w:numId w:val="44"/>
        </w:numPr>
      </w:pPr>
      <w:r>
        <w:t>CNN (common)</w:t>
      </w:r>
    </w:p>
    <w:p w14:paraId="75B61879" w14:textId="45B886F1" w:rsidR="000869AB" w:rsidRDefault="000869AB" w:rsidP="000869AB">
      <w:pPr>
        <w:pStyle w:val="ListParagraph"/>
        <w:numPr>
          <w:ilvl w:val="0"/>
          <w:numId w:val="44"/>
        </w:numPr>
      </w:pPr>
      <w:r>
        <w:t>Deep Learning Pipeline (Morphological Analysis) (common)</w:t>
      </w:r>
    </w:p>
    <w:p w14:paraId="4497839A" w14:textId="06E75944" w:rsidR="000869AB" w:rsidRDefault="000869AB" w:rsidP="000869AB">
      <w:pPr>
        <w:pStyle w:val="ListParagraph"/>
        <w:numPr>
          <w:ilvl w:val="0"/>
          <w:numId w:val="44"/>
        </w:numPr>
      </w:pPr>
      <w:r>
        <w:t xml:space="preserve">Biopsy, Histopathological Testing, </w:t>
      </w:r>
      <w:proofErr w:type="spellStart"/>
      <w:r>
        <w:t>Dermoscopic</w:t>
      </w:r>
      <w:proofErr w:type="spellEnd"/>
      <w:r>
        <w:t xml:space="preserve"> Assessment</w:t>
      </w:r>
    </w:p>
    <w:p w14:paraId="7458355B" w14:textId="14F0DD80" w:rsidR="000869AB" w:rsidRDefault="000869AB" w:rsidP="000869AB">
      <w:pPr>
        <w:pStyle w:val="ListParagraph"/>
        <w:numPr>
          <w:ilvl w:val="0"/>
          <w:numId w:val="44"/>
        </w:numPr>
      </w:pPr>
      <w:proofErr w:type="spellStart"/>
      <w:r>
        <w:t>StyleGANS</w:t>
      </w:r>
      <w:proofErr w:type="spellEnd"/>
      <w:r>
        <w:t xml:space="preserve"> (common)</w:t>
      </w:r>
    </w:p>
    <w:p w14:paraId="48AFF720" w14:textId="60E12672" w:rsidR="000869AB" w:rsidRDefault="000869AB" w:rsidP="000869AB">
      <w:pPr>
        <w:pStyle w:val="ListParagraph"/>
        <w:numPr>
          <w:ilvl w:val="0"/>
          <w:numId w:val="44"/>
        </w:numPr>
      </w:pPr>
      <w:r>
        <w:t>GLCM, SVM</w:t>
      </w:r>
    </w:p>
    <w:p w14:paraId="32209780" w14:textId="7AF9AE03" w:rsidR="00EF6DE6" w:rsidRDefault="00EF6DE6" w:rsidP="00EF6DE6">
      <w:pPr>
        <w:pStyle w:val="Heading3"/>
      </w:pPr>
      <w:r>
        <w:t>On the basis of Data Pre-processing Technique</w:t>
      </w:r>
    </w:p>
    <w:p w14:paraId="579592D0" w14:textId="7FDFCEA8" w:rsidR="00EF6DE6" w:rsidRDefault="000869AB" w:rsidP="00EF6DE6">
      <w:r>
        <w:t>Some of the pre-processing methods can be grouped as:</w:t>
      </w:r>
    </w:p>
    <w:p w14:paraId="4808125E" w14:textId="50007A27" w:rsidR="000869AB" w:rsidRDefault="000869AB" w:rsidP="000869AB">
      <w:pPr>
        <w:pStyle w:val="ListParagraph"/>
        <w:numPr>
          <w:ilvl w:val="0"/>
          <w:numId w:val="45"/>
        </w:numPr>
      </w:pPr>
      <w:r>
        <w:t>Dull Razor Method (common)</w:t>
      </w:r>
    </w:p>
    <w:p w14:paraId="3D5B062E" w14:textId="26AD3417" w:rsidR="000869AB" w:rsidRDefault="000869AB" w:rsidP="000869AB">
      <w:pPr>
        <w:pStyle w:val="ListParagraph"/>
        <w:numPr>
          <w:ilvl w:val="0"/>
          <w:numId w:val="45"/>
        </w:numPr>
      </w:pPr>
      <w:r>
        <w:t>Transfer Learning (Most Common)</w:t>
      </w:r>
    </w:p>
    <w:p w14:paraId="5DB40CE7" w14:textId="7044DB34" w:rsidR="000869AB" w:rsidRDefault="000869AB" w:rsidP="000869AB">
      <w:pPr>
        <w:pStyle w:val="ListParagraph"/>
        <w:numPr>
          <w:ilvl w:val="0"/>
          <w:numId w:val="45"/>
        </w:numPr>
      </w:pPr>
      <w:r>
        <w:t>Hyper-parameters for Image Augmentation and CNNs (common)</w:t>
      </w:r>
    </w:p>
    <w:p w14:paraId="1C9A51B4" w14:textId="5680C4E9" w:rsidR="000869AB" w:rsidRDefault="000869AB" w:rsidP="000869AB">
      <w:pPr>
        <w:pStyle w:val="ListParagraph"/>
        <w:numPr>
          <w:ilvl w:val="1"/>
          <w:numId w:val="45"/>
        </w:numPr>
      </w:pPr>
      <w:r>
        <w:t>CNN to Binary Output</w:t>
      </w:r>
    </w:p>
    <w:p w14:paraId="75FAE79C" w14:textId="31895E34" w:rsidR="000869AB" w:rsidRDefault="000869AB" w:rsidP="000869AB">
      <w:pPr>
        <w:pStyle w:val="ListParagraph"/>
        <w:numPr>
          <w:ilvl w:val="0"/>
          <w:numId w:val="45"/>
        </w:numPr>
      </w:pPr>
      <w:r>
        <w:t>Adam, SGD, RMSprop</w:t>
      </w:r>
    </w:p>
    <w:p w14:paraId="7DEFD19F" w14:textId="4CF50DD0" w:rsidR="000869AB" w:rsidRDefault="000869AB" w:rsidP="000869AB">
      <w:pPr>
        <w:pStyle w:val="ListParagraph"/>
        <w:numPr>
          <w:ilvl w:val="0"/>
          <w:numId w:val="45"/>
        </w:numPr>
      </w:pPr>
      <w:r>
        <w:t>DCNN</w:t>
      </w:r>
    </w:p>
    <w:p w14:paraId="701FD1A8" w14:textId="2711F7C1" w:rsidR="000869AB" w:rsidRDefault="000869AB" w:rsidP="000869AB">
      <w:pPr>
        <w:pStyle w:val="ListParagraph"/>
        <w:numPr>
          <w:ilvl w:val="0"/>
          <w:numId w:val="45"/>
        </w:numPr>
      </w:pPr>
      <w:r>
        <w:t>ANN, SVM, Naïve-Bayes Algorithm</w:t>
      </w:r>
    </w:p>
    <w:p w14:paraId="775A6407" w14:textId="7B22E238" w:rsidR="00930800" w:rsidRDefault="00930800" w:rsidP="000869AB">
      <w:pPr>
        <w:pStyle w:val="ListParagraph"/>
        <w:numPr>
          <w:ilvl w:val="0"/>
          <w:numId w:val="45"/>
        </w:numPr>
      </w:pPr>
      <w:r>
        <w:t>One-Hot Encoding</w:t>
      </w:r>
    </w:p>
    <w:p w14:paraId="044D8272" w14:textId="329BB8DD" w:rsidR="00930800" w:rsidRDefault="00930800" w:rsidP="000869AB">
      <w:pPr>
        <w:pStyle w:val="ListParagraph"/>
        <w:numPr>
          <w:ilvl w:val="0"/>
          <w:numId w:val="45"/>
        </w:numPr>
      </w:pPr>
      <w:r>
        <w:t>Characteristic Curve</w:t>
      </w:r>
    </w:p>
    <w:p w14:paraId="1B0FC9FC" w14:textId="64564B19" w:rsidR="00930800" w:rsidRDefault="00930800" w:rsidP="000869AB">
      <w:pPr>
        <w:pStyle w:val="ListParagraph"/>
        <w:numPr>
          <w:ilvl w:val="0"/>
          <w:numId w:val="45"/>
        </w:numPr>
      </w:pPr>
      <w:r>
        <w:t>Noise Removal</w:t>
      </w:r>
    </w:p>
    <w:p w14:paraId="5D8BE269" w14:textId="51B15A71" w:rsidR="00930800" w:rsidRDefault="00930800" w:rsidP="000869AB">
      <w:pPr>
        <w:pStyle w:val="ListParagraph"/>
        <w:numPr>
          <w:ilvl w:val="0"/>
          <w:numId w:val="45"/>
        </w:numPr>
      </w:pPr>
      <w:r>
        <w:t>Segmentation</w:t>
      </w:r>
    </w:p>
    <w:p w14:paraId="1BE77007" w14:textId="0A9DC1D7" w:rsidR="00930800" w:rsidRPr="00EF6DE6" w:rsidRDefault="00930800" w:rsidP="000869AB">
      <w:pPr>
        <w:pStyle w:val="ListParagraph"/>
        <w:numPr>
          <w:ilvl w:val="0"/>
          <w:numId w:val="45"/>
        </w:numPr>
      </w:pPr>
      <w:r>
        <w:t>Resize, Feature Extraction, Classification (Common)</w:t>
      </w:r>
    </w:p>
    <w:p w14:paraId="5D5423F7" w14:textId="0E66FE17" w:rsidR="00EF6DE6" w:rsidRDefault="00EF6DE6" w:rsidP="00EF6DE6">
      <w:pPr>
        <w:pStyle w:val="Heading3"/>
      </w:pPr>
      <w:r>
        <w:t>On the Basis of Feature Selection Techniques</w:t>
      </w:r>
    </w:p>
    <w:p w14:paraId="202E79D8" w14:textId="26D8CBBB" w:rsidR="00930800" w:rsidRPr="00930800" w:rsidRDefault="00930800" w:rsidP="00930800">
      <w:r>
        <w:t>Some of the feature selection methods can be grouped as:</w:t>
      </w:r>
    </w:p>
    <w:p w14:paraId="6E509F6E" w14:textId="46BFD1FB" w:rsidR="00EF6DE6" w:rsidRDefault="00930800" w:rsidP="00930800">
      <w:pPr>
        <w:pStyle w:val="ListParagraph"/>
        <w:numPr>
          <w:ilvl w:val="0"/>
          <w:numId w:val="46"/>
        </w:numPr>
      </w:pPr>
      <w:r>
        <w:t>Classification</w:t>
      </w:r>
    </w:p>
    <w:p w14:paraId="6D061C69" w14:textId="1881FD8B" w:rsidR="00930800" w:rsidRDefault="00930800" w:rsidP="00930800">
      <w:pPr>
        <w:pStyle w:val="ListParagraph"/>
        <w:numPr>
          <w:ilvl w:val="1"/>
          <w:numId w:val="46"/>
        </w:numPr>
      </w:pPr>
      <w:r>
        <w:lastRenderedPageBreak/>
        <w:t>Binary</w:t>
      </w:r>
    </w:p>
    <w:p w14:paraId="3D28C78D" w14:textId="0572CF41" w:rsidR="00930800" w:rsidRDefault="00930800" w:rsidP="00930800">
      <w:pPr>
        <w:pStyle w:val="ListParagraph"/>
        <w:numPr>
          <w:ilvl w:val="1"/>
          <w:numId w:val="46"/>
        </w:numPr>
      </w:pPr>
      <w:r>
        <w:t>SoftMax classifier</w:t>
      </w:r>
    </w:p>
    <w:p w14:paraId="0806BF39" w14:textId="53467C1F" w:rsidR="00930800" w:rsidRDefault="00930800" w:rsidP="00930800">
      <w:pPr>
        <w:pStyle w:val="ListParagraph"/>
        <w:numPr>
          <w:ilvl w:val="0"/>
          <w:numId w:val="46"/>
        </w:numPr>
      </w:pPr>
      <w:r>
        <w:t>CNN, Pooling Layer (common)</w:t>
      </w:r>
    </w:p>
    <w:p w14:paraId="5214984A" w14:textId="7438F478" w:rsidR="00930800" w:rsidRDefault="00930800" w:rsidP="00930800">
      <w:pPr>
        <w:pStyle w:val="ListParagraph"/>
        <w:numPr>
          <w:ilvl w:val="1"/>
          <w:numId w:val="46"/>
        </w:numPr>
      </w:pPr>
      <w:r>
        <w:t>Max pooling (most common)</w:t>
      </w:r>
    </w:p>
    <w:p w14:paraId="4807A232" w14:textId="6444A32A" w:rsidR="00930800" w:rsidRDefault="00930800" w:rsidP="00930800">
      <w:pPr>
        <w:pStyle w:val="ListParagraph"/>
        <w:numPr>
          <w:ilvl w:val="1"/>
          <w:numId w:val="46"/>
        </w:numPr>
      </w:pPr>
      <w:r>
        <w:t>Sum pooling</w:t>
      </w:r>
    </w:p>
    <w:p w14:paraId="5BCF9176" w14:textId="49EEB89C" w:rsidR="00930800" w:rsidRDefault="00930800" w:rsidP="00930800">
      <w:pPr>
        <w:pStyle w:val="ListParagraph"/>
        <w:numPr>
          <w:ilvl w:val="1"/>
          <w:numId w:val="46"/>
        </w:numPr>
      </w:pPr>
      <w:r>
        <w:t>Average pooling</w:t>
      </w:r>
    </w:p>
    <w:p w14:paraId="65A7B5C6" w14:textId="0BD76FC6" w:rsidR="00930800" w:rsidRDefault="00930800" w:rsidP="00930800">
      <w:pPr>
        <w:pStyle w:val="ListParagraph"/>
        <w:numPr>
          <w:ilvl w:val="0"/>
          <w:numId w:val="46"/>
        </w:numPr>
      </w:pPr>
      <w:r>
        <w:t>Autoencoders</w:t>
      </w:r>
    </w:p>
    <w:p w14:paraId="62E7AF2F" w14:textId="218610A8" w:rsidR="00930800" w:rsidRDefault="00930800" w:rsidP="00930800">
      <w:pPr>
        <w:pStyle w:val="ListParagraph"/>
        <w:numPr>
          <w:ilvl w:val="1"/>
          <w:numId w:val="46"/>
        </w:numPr>
      </w:pPr>
      <w:r>
        <w:t>Stacked Deep Autoencoders</w:t>
      </w:r>
    </w:p>
    <w:p w14:paraId="2F39B0F5" w14:textId="2085B660" w:rsidR="00930800" w:rsidRDefault="00930800" w:rsidP="00930800">
      <w:pPr>
        <w:pStyle w:val="ListParagraph"/>
        <w:numPr>
          <w:ilvl w:val="0"/>
          <w:numId w:val="46"/>
        </w:numPr>
      </w:pPr>
      <w:r>
        <w:t>No. of Hidden layers in Dense and Sparse network</w:t>
      </w:r>
    </w:p>
    <w:p w14:paraId="44B23879" w14:textId="4E6DBA25" w:rsidR="00930800" w:rsidRDefault="00930800" w:rsidP="00930800">
      <w:pPr>
        <w:pStyle w:val="ListParagraph"/>
        <w:numPr>
          <w:ilvl w:val="0"/>
          <w:numId w:val="46"/>
        </w:numPr>
      </w:pPr>
      <w:r>
        <w:t>Multilayer Perceptron</w:t>
      </w:r>
    </w:p>
    <w:p w14:paraId="628AF5B5" w14:textId="63A5CD5F" w:rsidR="00930800" w:rsidRDefault="00930800" w:rsidP="00930800">
      <w:pPr>
        <w:pStyle w:val="ListParagraph"/>
        <w:numPr>
          <w:ilvl w:val="0"/>
          <w:numId w:val="46"/>
        </w:numPr>
      </w:pPr>
      <w:r>
        <w:t>Algorithms</w:t>
      </w:r>
    </w:p>
    <w:p w14:paraId="6AC4981D" w14:textId="71CFA794" w:rsidR="00930800" w:rsidRDefault="00930800" w:rsidP="00930800">
      <w:pPr>
        <w:pStyle w:val="ListParagraph"/>
        <w:numPr>
          <w:ilvl w:val="1"/>
          <w:numId w:val="46"/>
        </w:numPr>
      </w:pPr>
      <w:r>
        <w:t>SGNN</w:t>
      </w:r>
    </w:p>
    <w:p w14:paraId="465CD17A" w14:textId="534AE758" w:rsidR="00930800" w:rsidRDefault="00930800" w:rsidP="00930800">
      <w:pPr>
        <w:pStyle w:val="ListParagraph"/>
        <w:numPr>
          <w:ilvl w:val="1"/>
          <w:numId w:val="46"/>
        </w:numPr>
      </w:pPr>
      <w:r>
        <w:t>Genetic</w:t>
      </w:r>
    </w:p>
    <w:p w14:paraId="7B9A0C55" w14:textId="679E6C5C" w:rsidR="00930800" w:rsidRDefault="00930800" w:rsidP="00930800">
      <w:pPr>
        <w:pStyle w:val="ListParagraph"/>
        <w:numPr>
          <w:ilvl w:val="1"/>
          <w:numId w:val="46"/>
        </w:numPr>
      </w:pPr>
      <w:r>
        <w:t>Skin Lesion Segmentation</w:t>
      </w:r>
      <w:r w:rsidR="00191CAC">
        <w:t>’</w:t>
      </w:r>
    </w:p>
    <w:p w14:paraId="43AFE900" w14:textId="554AE75E" w:rsidR="00191CAC" w:rsidRPr="00EF6DE6" w:rsidRDefault="00191CAC" w:rsidP="00930800">
      <w:pPr>
        <w:pStyle w:val="ListParagraph"/>
        <w:numPr>
          <w:ilvl w:val="1"/>
          <w:numId w:val="46"/>
        </w:numPr>
      </w:pPr>
      <w:r>
        <w:t>GLCM</w:t>
      </w:r>
    </w:p>
    <w:p w14:paraId="1536F4AD" w14:textId="260132E0" w:rsidR="00EF6DE6" w:rsidRDefault="00EF6DE6" w:rsidP="00EF6DE6">
      <w:pPr>
        <w:pStyle w:val="Heading3"/>
      </w:pPr>
      <w:r>
        <w:t>On the Basis of Model Training Method</w:t>
      </w:r>
    </w:p>
    <w:p w14:paraId="359AD3DF" w14:textId="641F98E5" w:rsidR="00191CAC" w:rsidRDefault="00191CAC" w:rsidP="00191CAC">
      <w:r>
        <w:t>Some of the training methods can be grouped as:</w:t>
      </w:r>
    </w:p>
    <w:p w14:paraId="17099538" w14:textId="5A5F1CC7" w:rsidR="00EF6DE6" w:rsidRDefault="00191CAC" w:rsidP="00191CAC">
      <w:pPr>
        <w:pStyle w:val="ListParagraph"/>
        <w:numPr>
          <w:ilvl w:val="0"/>
          <w:numId w:val="47"/>
        </w:numPr>
      </w:pPr>
      <w:r>
        <w:t>MVSM</w:t>
      </w:r>
    </w:p>
    <w:p w14:paraId="0DDFF67B" w14:textId="45BE28E6" w:rsidR="00191CAC" w:rsidRDefault="00191CAC" w:rsidP="00191CAC">
      <w:pPr>
        <w:pStyle w:val="ListParagraph"/>
        <w:numPr>
          <w:ilvl w:val="0"/>
          <w:numId w:val="47"/>
        </w:numPr>
      </w:pPr>
      <w:r>
        <w:t>MCNN</w:t>
      </w:r>
    </w:p>
    <w:p w14:paraId="4B67BD4C" w14:textId="230D688C" w:rsidR="00191CAC" w:rsidRDefault="00191CAC" w:rsidP="00191CAC">
      <w:pPr>
        <w:pStyle w:val="ListParagraph"/>
        <w:numPr>
          <w:ilvl w:val="0"/>
          <w:numId w:val="47"/>
        </w:numPr>
      </w:pPr>
      <w:r>
        <w:t>CNN (Most Common)</w:t>
      </w:r>
    </w:p>
    <w:p w14:paraId="0F5E5B19" w14:textId="6E810884" w:rsidR="00191CAC" w:rsidRDefault="00191CAC" w:rsidP="00191CAC">
      <w:pPr>
        <w:pStyle w:val="ListParagraph"/>
        <w:numPr>
          <w:ilvl w:val="0"/>
          <w:numId w:val="47"/>
        </w:numPr>
      </w:pPr>
      <w:r>
        <w:t>Transfer Learning: (used as a group of 2-3 with CNN)</w:t>
      </w:r>
    </w:p>
    <w:p w14:paraId="7B369B8C" w14:textId="6EEA71B7" w:rsidR="00191CAC" w:rsidRDefault="00191CAC" w:rsidP="00191CAC">
      <w:pPr>
        <w:pStyle w:val="ListParagraph"/>
        <w:numPr>
          <w:ilvl w:val="1"/>
          <w:numId w:val="47"/>
        </w:numPr>
      </w:pPr>
      <w:r>
        <w:t>Inception (V1,V3)</w:t>
      </w:r>
    </w:p>
    <w:p w14:paraId="33195CB0" w14:textId="0DBBD1CC" w:rsidR="00191CAC" w:rsidRDefault="00191CAC" w:rsidP="00191CAC">
      <w:pPr>
        <w:pStyle w:val="ListParagraph"/>
        <w:numPr>
          <w:ilvl w:val="1"/>
          <w:numId w:val="47"/>
        </w:numPr>
      </w:pPr>
      <w:proofErr w:type="spellStart"/>
      <w:r>
        <w:t>ResNet</w:t>
      </w:r>
      <w:proofErr w:type="spellEnd"/>
    </w:p>
    <w:p w14:paraId="796C271E" w14:textId="2E8DB265" w:rsidR="00191CAC" w:rsidRDefault="00191CAC" w:rsidP="00191CAC">
      <w:pPr>
        <w:pStyle w:val="ListParagraph"/>
        <w:numPr>
          <w:ilvl w:val="1"/>
          <w:numId w:val="47"/>
        </w:numPr>
      </w:pPr>
      <w:r>
        <w:t>ResNet50</w:t>
      </w:r>
    </w:p>
    <w:p w14:paraId="0D019D78" w14:textId="608F42D3" w:rsidR="00191CAC" w:rsidRDefault="00191CAC" w:rsidP="00191CAC">
      <w:pPr>
        <w:pStyle w:val="ListParagraph"/>
        <w:numPr>
          <w:ilvl w:val="1"/>
          <w:numId w:val="47"/>
        </w:numPr>
      </w:pPr>
      <w:r>
        <w:t>VGG16BN</w:t>
      </w:r>
    </w:p>
    <w:p w14:paraId="73037CAE" w14:textId="28F77CB5" w:rsidR="00191CAC" w:rsidRDefault="00191CAC" w:rsidP="00191CAC">
      <w:pPr>
        <w:pStyle w:val="ListParagraph"/>
        <w:numPr>
          <w:ilvl w:val="1"/>
          <w:numId w:val="47"/>
        </w:numPr>
      </w:pPr>
      <w:r>
        <w:t>VGG16</w:t>
      </w:r>
    </w:p>
    <w:p w14:paraId="3977E1B4" w14:textId="4A620672" w:rsidR="00191CAC" w:rsidRDefault="00191CAC" w:rsidP="00191CAC">
      <w:pPr>
        <w:pStyle w:val="ListParagraph"/>
        <w:numPr>
          <w:ilvl w:val="1"/>
          <w:numId w:val="47"/>
        </w:numPr>
      </w:pPr>
      <w:r>
        <w:t>VGG</w:t>
      </w:r>
    </w:p>
    <w:p w14:paraId="37ADD719" w14:textId="54707C07" w:rsidR="00191CAC" w:rsidRDefault="00191CAC" w:rsidP="00191CAC">
      <w:pPr>
        <w:pStyle w:val="ListParagraph"/>
        <w:numPr>
          <w:ilvl w:val="1"/>
          <w:numId w:val="47"/>
        </w:numPr>
      </w:pPr>
      <w:proofErr w:type="spellStart"/>
      <w:r>
        <w:t>MobileNet</w:t>
      </w:r>
      <w:proofErr w:type="spellEnd"/>
    </w:p>
    <w:p w14:paraId="7A530915" w14:textId="3B11D990" w:rsidR="00191CAC" w:rsidRDefault="00191CAC" w:rsidP="00191CAC">
      <w:pPr>
        <w:pStyle w:val="ListParagraph"/>
        <w:numPr>
          <w:ilvl w:val="1"/>
          <w:numId w:val="47"/>
        </w:numPr>
      </w:pPr>
      <w:proofErr w:type="spellStart"/>
      <w:r>
        <w:t>GoogLeNet</w:t>
      </w:r>
      <w:proofErr w:type="spellEnd"/>
    </w:p>
    <w:p w14:paraId="36D43704" w14:textId="2CA74B10" w:rsidR="00191CAC" w:rsidRDefault="00191CAC" w:rsidP="00191CAC">
      <w:pPr>
        <w:pStyle w:val="ListParagraph"/>
        <w:numPr>
          <w:ilvl w:val="1"/>
          <w:numId w:val="47"/>
        </w:numPr>
      </w:pPr>
      <w:proofErr w:type="spellStart"/>
      <w:r>
        <w:t>AlexNet</w:t>
      </w:r>
      <w:proofErr w:type="spellEnd"/>
    </w:p>
    <w:p w14:paraId="4AF0159C" w14:textId="2F837EC4" w:rsidR="00191CAC" w:rsidRDefault="00191CAC" w:rsidP="00191CAC">
      <w:pPr>
        <w:pStyle w:val="ListParagraph"/>
        <w:numPr>
          <w:ilvl w:val="0"/>
          <w:numId w:val="47"/>
        </w:numPr>
      </w:pPr>
      <w:r>
        <w:t>Deep Pipeline</w:t>
      </w:r>
    </w:p>
    <w:p w14:paraId="62A2E4AA" w14:textId="4BBF8771" w:rsidR="00191CAC" w:rsidRPr="00EF6DE6" w:rsidRDefault="00191CAC" w:rsidP="00191CAC">
      <w:pPr>
        <w:pStyle w:val="ListParagraph"/>
        <w:numPr>
          <w:ilvl w:val="0"/>
          <w:numId w:val="47"/>
        </w:numPr>
      </w:pPr>
      <w:r>
        <w:t>SGD</w:t>
      </w:r>
    </w:p>
    <w:p w14:paraId="24D14323" w14:textId="637015FE" w:rsidR="00EF6DE6" w:rsidRPr="00EF6DE6" w:rsidRDefault="00EF6DE6" w:rsidP="00EF6DE6">
      <w:pPr>
        <w:pStyle w:val="Heading3"/>
      </w:pPr>
      <w:r>
        <w:t>On the Basis of Model Evaluation Method</w:t>
      </w:r>
    </w:p>
    <w:p w14:paraId="2D9E0E0B" w14:textId="12DEF4E8" w:rsidR="00191CAC" w:rsidRDefault="00191CAC" w:rsidP="00191CAC">
      <w:r>
        <w:t>Some of the evaluation methods can be grouped as:</w:t>
      </w:r>
    </w:p>
    <w:p w14:paraId="4D9B91A0" w14:textId="3B16C41E" w:rsidR="00191CAC" w:rsidRDefault="00191CAC" w:rsidP="00713C88">
      <w:pPr>
        <w:pStyle w:val="ListParagraph"/>
        <w:numPr>
          <w:ilvl w:val="0"/>
          <w:numId w:val="48"/>
        </w:numPr>
      </w:pPr>
      <w:r>
        <w:t>Precision</w:t>
      </w:r>
      <w:r w:rsidRPr="00191CAC">
        <w:t xml:space="preserve"> </w:t>
      </w:r>
      <w:r>
        <w:t>&amp; Recall</w:t>
      </w:r>
    </w:p>
    <w:p w14:paraId="5B333D52" w14:textId="0213C4E0" w:rsidR="00191CAC" w:rsidRDefault="00191CAC" w:rsidP="00191CAC">
      <w:pPr>
        <w:pStyle w:val="ListParagraph"/>
        <w:numPr>
          <w:ilvl w:val="0"/>
          <w:numId w:val="48"/>
        </w:numPr>
      </w:pPr>
      <w:r>
        <w:t>F-score</w:t>
      </w:r>
    </w:p>
    <w:p w14:paraId="4B746811" w14:textId="32B73E2A" w:rsidR="00191CAC" w:rsidRDefault="00191CAC" w:rsidP="00191CAC">
      <w:pPr>
        <w:pStyle w:val="ListParagraph"/>
        <w:numPr>
          <w:ilvl w:val="0"/>
          <w:numId w:val="48"/>
        </w:numPr>
      </w:pPr>
      <w:r>
        <w:t>Accuracy (Most Common)</w:t>
      </w:r>
    </w:p>
    <w:p w14:paraId="3AD88F86" w14:textId="3FF31A2C" w:rsidR="00191CAC" w:rsidRDefault="00191CAC" w:rsidP="00191CAC">
      <w:pPr>
        <w:pStyle w:val="ListParagraph"/>
        <w:numPr>
          <w:ilvl w:val="0"/>
          <w:numId w:val="48"/>
        </w:numPr>
      </w:pPr>
      <w:r>
        <w:t xml:space="preserve">Random Forest, </w:t>
      </w:r>
      <w:proofErr w:type="spellStart"/>
      <w:r>
        <w:t>XGBoost</w:t>
      </w:r>
      <w:proofErr w:type="spellEnd"/>
      <w:r>
        <w:t>, SVM</w:t>
      </w:r>
    </w:p>
    <w:p w14:paraId="6C3FDA61" w14:textId="33FE9EC1" w:rsidR="00191CAC" w:rsidRDefault="00191CAC" w:rsidP="00191CAC">
      <w:pPr>
        <w:pStyle w:val="ListParagraph"/>
        <w:numPr>
          <w:ilvl w:val="0"/>
          <w:numId w:val="48"/>
        </w:numPr>
      </w:pPr>
      <w:r>
        <w:t>Specificity &amp; Sensitivity</w:t>
      </w:r>
    </w:p>
    <w:p w14:paraId="4A1D2E93" w14:textId="654E2FB8" w:rsidR="00362F4A" w:rsidRDefault="00362F4A" w:rsidP="00191CAC">
      <w:pPr>
        <w:pStyle w:val="ListParagraph"/>
        <w:numPr>
          <w:ilvl w:val="0"/>
          <w:numId w:val="48"/>
        </w:numPr>
      </w:pPr>
      <w:r>
        <w:t>Confusion Matrix</w:t>
      </w:r>
    </w:p>
    <w:p w14:paraId="6E4FFB49" w14:textId="2298E016" w:rsidR="00191CAC" w:rsidRDefault="00191CAC" w:rsidP="00191CAC">
      <w:pPr>
        <w:pStyle w:val="ListParagraph"/>
        <w:numPr>
          <w:ilvl w:val="0"/>
          <w:numId w:val="48"/>
        </w:numPr>
      </w:pPr>
      <w:r>
        <w:t>ABCDE Criteria</w:t>
      </w:r>
    </w:p>
    <w:p w14:paraId="5DD97DBD" w14:textId="578DEF1E" w:rsidR="00191CAC" w:rsidRDefault="00362F4A" w:rsidP="00191CAC">
      <w:pPr>
        <w:pStyle w:val="ListParagraph"/>
        <w:numPr>
          <w:ilvl w:val="0"/>
          <w:numId w:val="48"/>
        </w:numPr>
      </w:pPr>
      <w:r>
        <w:t>Rare:</w:t>
      </w:r>
    </w:p>
    <w:p w14:paraId="033A8C70" w14:textId="77777777" w:rsidR="00362F4A" w:rsidRDefault="00362F4A" w:rsidP="00362F4A">
      <w:pPr>
        <w:pStyle w:val="ListParagraph"/>
        <w:numPr>
          <w:ilvl w:val="1"/>
          <w:numId w:val="48"/>
        </w:numPr>
      </w:pPr>
      <w:r>
        <w:t>Jaccard similarity coefficient (JSC)</w:t>
      </w:r>
    </w:p>
    <w:p w14:paraId="491CDB4D" w14:textId="77777777" w:rsidR="00362F4A" w:rsidRDefault="00362F4A" w:rsidP="00362F4A">
      <w:pPr>
        <w:pStyle w:val="ListParagraph"/>
        <w:numPr>
          <w:ilvl w:val="1"/>
          <w:numId w:val="48"/>
        </w:numPr>
      </w:pPr>
      <w:r>
        <w:lastRenderedPageBreak/>
        <w:t>geometric mean (G-mean)</w:t>
      </w:r>
    </w:p>
    <w:p w14:paraId="08F39873" w14:textId="3A24BA5B" w:rsidR="00362F4A" w:rsidRDefault="00362F4A" w:rsidP="00362F4A">
      <w:pPr>
        <w:pStyle w:val="ListParagraph"/>
        <w:numPr>
          <w:ilvl w:val="1"/>
          <w:numId w:val="48"/>
        </w:numPr>
      </w:pPr>
      <w:r>
        <w:t>Matthew’s correlation coefficient (MCC)</w:t>
      </w:r>
    </w:p>
    <w:p w14:paraId="064D3AEF" w14:textId="77777777" w:rsidR="00362F4A" w:rsidRDefault="00362F4A" w:rsidP="00362F4A">
      <w:pPr>
        <w:pStyle w:val="ListParagraph"/>
        <w:numPr>
          <w:ilvl w:val="1"/>
          <w:numId w:val="48"/>
        </w:numPr>
      </w:pPr>
      <w:r>
        <w:t>Cohen’s kappa score (CKS)</w:t>
      </w:r>
    </w:p>
    <w:p w14:paraId="6AEDF395" w14:textId="77777777" w:rsidR="00362F4A" w:rsidRDefault="00362F4A" w:rsidP="00362F4A">
      <w:pPr>
        <w:pStyle w:val="ListParagraph"/>
        <w:numPr>
          <w:ilvl w:val="1"/>
          <w:numId w:val="48"/>
        </w:numPr>
      </w:pPr>
      <w:r>
        <w:t>AUROC</w:t>
      </w:r>
    </w:p>
    <w:p w14:paraId="4DA0FC5F" w14:textId="77777777" w:rsidR="00362F4A" w:rsidRDefault="00362F4A" w:rsidP="00362F4A">
      <w:pPr>
        <w:pStyle w:val="ListParagraph"/>
        <w:numPr>
          <w:ilvl w:val="1"/>
          <w:numId w:val="48"/>
        </w:numPr>
      </w:pPr>
      <w:r>
        <w:t>precision-recall curve (PR-AUC)</w:t>
      </w:r>
    </w:p>
    <w:p w14:paraId="7B1B29DC" w14:textId="78F0EC2A" w:rsidR="00362F4A" w:rsidRPr="00F71DCB" w:rsidRDefault="00362F4A" w:rsidP="00362F4A">
      <w:pPr>
        <w:pStyle w:val="ListParagraph"/>
        <w:numPr>
          <w:ilvl w:val="1"/>
          <w:numId w:val="48"/>
        </w:numPr>
      </w:pPr>
      <w:r>
        <w:t>evaluation time</w:t>
      </w:r>
    </w:p>
    <w:p w14:paraId="28490711" w14:textId="77777777" w:rsidR="00F71DCB" w:rsidRDefault="00F71DCB" w:rsidP="00F71DCB">
      <w:pPr>
        <w:pStyle w:val="Heading1"/>
      </w:pPr>
      <w:bookmarkStart w:id="15" w:name="_Toc68295818"/>
      <w:r>
        <w:t>Future Scope</w:t>
      </w:r>
      <w:bookmarkEnd w:id="15"/>
    </w:p>
    <w:p w14:paraId="14A0D84B" w14:textId="77777777" w:rsidR="00F71DCB" w:rsidRDefault="00F71DCB" w:rsidP="00F71DCB">
      <w:pPr>
        <w:pStyle w:val="ListParagraph"/>
        <w:numPr>
          <w:ilvl w:val="0"/>
          <w:numId w:val="13"/>
        </w:numPr>
      </w:pPr>
      <w:r w:rsidRPr="00554ED2">
        <w:t>Implementation of various other algorithms and using several optimization techniques. Also, more data will be collected in order to recognize the features more accurately.</w:t>
      </w:r>
    </w:p>
    <w:p w14:paraId="799662CD" w14:textId="77777777" w:rsidR="00F71DCB" w:rsidRDefault="00F71DCB" w:rsidP="00F71DCB">
      <w:pPr>
        <w:pStyle w:val="ListParagraph"/>
        <w:numPr>
          <w:ilvl w:val="0"/>
          <w:numId w:val="13"/>
        </w:numPr>
      </w:pPr>
      <w:r w:rsidRPr="00554ED2">
        <w:t>Major attention will be given to increase the accuracy such that our proposed system can be used to detect a large number of chronic and critical diseases.</w:t>
      </w:r>
    </w:p>
    <w:p w14:paraId="19593D19" w14:textId="77777777" w:rsidR="00F71DCB" w:rsidRDefault="00F71DCB" w:rsidP="00F71DCB">
      <w:pPr>
        <w:pStyle w:val="ListParagraph"/>
        <w:numPr>
          <w:ilvl w:val="0"/>
          <w:numId w:val="13"/>
        </w:numPr>
      </w:pPr>
      <w:r w:rsidRPr="00554ED2">
        <w:t>When these enhancements are done, the system can be integrated with an android application to make it more convenient and easily portable. This will allow people from all strata to use it effectively even if they do not have a personal computer.</w:t>
      </w:r>
    </w:p>
    <w:p w14:paraId="644360A2" w14:textId="3D7CF1E3" w:rsidR="00F71DCB" w:rsidRDefault="00F71DCB" w:rsidP="00F71DCB">
      <w:pPr>
        <w:pStyle w:val="Heading1"/>
      </w:pPr>
      <w:bookmarkStart w:id="16" w:name="_Toc68295819"/>
      <w:r>
        <w:rPr>
          <w:bCs/>
        </w:rPr>
        <w:t>Summary on Literature Survey based on the General Arhitecture Processes</w:t>
      </w:r>
      <w:bookmarkEnd w:id="16"/>
    </w:p>
    <w:p w14:paraId="122D0C56" w14:textId="32CE250E" w:rsidR="00F71DCB" w:rsidRDefault="00F71DCB" w:rsidP="00F71DCB">
      <w:pPr>
        <w:pStyle w:val="Heading2"/>
      </w:pPr>
      <w:bookmarkStart w:id="17" w:name="_Toc68295820"/>
      <w:r>
        <w:t>Data Selection</w:t>
      </w:r>
      <w:bookmarkEnd w:id="17"/>
    </w:p>
    <w:p w14:paraId="29705B16" w14:textId="254A5D5D" w:rsidR="00F71DCB" w:rsidRPr="00F71DCB" w:rsidRDefault="00F71DCB" w:rsidP="00F71DCB">
      <w:r>
        <w:t xml:space="preserve">The data selection is done on the basis of the amount of data and the type of data which is available. The data could be in the form of images, scanned reports, </w:t>
      </w:r>
      <w:proofErr w:type="spellStart"/>
      <w:r>
        <w:t>tf</w:t>
      </w:r>
      <w:proofErr w:type="spellEnd"/>
      <w:r>
        <w:t xml:space="preserve"> records, </w:t>
      </w:r>
      <w:proofErr w:type="spellStart"/>
      <w:r>
        <w:t>dcm</w:t>
      </w:r>
      <w:proofErr w:type="spellEnd"/>
      <w:r>
        <w:t xml:space="preserve"> files, etc.</w:t>
      </w:r>
      <w:r w:rsidR="00430642">
        <w:t xml:space="preserve"> Based on the algorithm selected and the kind of data available, the model will be built. The data obtained can be collected via survey or from public databases.</w:t>
      </w:r>
    </w:p>
    <w:p w14:paraId="17569BC1" w14:textId="56631C07" w:rsidR="00F71DCB" w:rsidRDefault="00F71DCB" w:rsidP="00F71DCB">
      <w:pPr>
        <w:pStyle w:val="Heading2"/>
      </w:pPr>
      <w:bookmarkStart w:id="18" w:name="_Toc68295821"/>
      <w:r>
        <w:t>Exploratory Data Analysis</w:t>
      </w:r>
      <w:bookmarkEnd w:id="18"/>
    </w:p>
    <w:p w14:paraId="33372BDC" w14:textId="53B6D90F" w:rsidR="00F71DCB" w:rsidRDefault="00430642" w:rsidP="00430642">
      <w:pPr>
        <w:pStyle w:val="Heading3"/>
      </w:pPr>
      <w:bookmarkStart w:id="19" w:name="_Toc68295822"/>
      <w:r>
        <w:t>Checking the Types of Data</w:t>
      </w:r>
      <w:bookmarkEnd w:id="19"/>
    </w:p>
    <w:p w14:paraId="6402A251" w14:textId="2FD377D3" w:rsidR="00430642" w:rsidRDefault="00430642" w:rsidP="00430642">
      <w:r>
        <w:t>To find what all columns it contains, of what types and if they contain any value in it or not, with the help of functions.</w:t>
      </w:r>
    </w:p>
    <w:p w14:paraId="5EA895D1" w14:textId="5A9B4901" w:rsidR="00430642" w:rsidRDefault="00430642" w:rsidP="00430642">
      <w:pPr>
        <w:pStyle w:val="Heading3"/>
      </w:pPr>
      <w:bookmarkStart w:id="20" w:name="_Toc68295823"/>
      <w:r>
        <w:t>Finding the Outliers</w:t>
      </w:r>
      <w:bookmarkEnd w:id="20"/>
    </w:p>
    <w:p w14:paraId="124C7F96" w14:textId="0CCAE03C" w:rsidR="00430642" w:rsidRDefault="00430642" w:rsidP="00430642">
      <w:r>
        <w:t>An outlier is a piece of data that is an abnormal distance from the other points. In other words, it’s data that lies outside the other values in the set. These points can be found by plotting the entire data.</w:t>
      </w:r>
    </w:p>
    <w:p w14:paraId="5E0923A1" w14:textId="146908C8" w:rsidR="00430642" w:rsidRDefault="00430642" w:rsidP="00430642">
      <w:pPr>
        <w:pStyle w:val="Heading3"/>
      </w:pPr>
      <w:bookmarkStart w:id="21" w:name="_Toc68295824"/>
      <w:r>
        <w:t>Data Visualization</w:t>
      </w:r>
      <w:bookmarkEnd w:id="21"/>
    </w:p>
    <w:p w14:paraId="1C829B67" w14:textId="5E248088" w:rsidR="00430642" w:rsidRDefault="00430642" w:rsidP="00430642">
      <w:r>
        <w:t>Using this data, we can:</w:t>
      </w:r>
    </w:p>
    <w:p w14:paraId="3963CA28" w14:textId="7D2588E5" w:rsidR="00430642" w:rsidRDefault="00430642" w:rsidP="00430642">
      <w:pPr>
        <w:pStyle w:val="ListParagraph"/>
        <w:numPr>
          <w:ilvl w:val="0"/>
          <w:numId w:val="29"/>
        </w:numPr>
      </w:pPr>
      <w:r>
        <w:t>Analyse individual columns</w:t>
      </w:r>
    </w:p>
    <w:p w14:paraId="2401BB0B" w14:textId="12668A5C" w:rsidR="00430642" w:rsidRDefault="00430642" w:rsidP="00430642">
      <w:pPr>
        <w:pStyle w:val="ListParagraph"/>
        <w:numPr>
          <w:ilvl w:val="0"/>
          <w:numId w:val="29"/>
        </w:numPr>
      </w:pPr>
      <w:r>
        <w:t>Check for missing values</w:t>
      </w:r>
    </w:p>
    <w:p w14:paraId="02D6A86B" w14:textId="450036D7" w:rsidR="00430642" w:rsidRDefault="00430642" w:rsidP="00430642">
      <w:pPr>
        <w:pStyle w:val="ListParagraph"/>
        <w:numPr>
          <w:ilvl w:val="0"/>
          <w:numId w:val="29"/>
        </w:numPr>
      </w:pPr>
      <w:r>
        <w:t>Perform variable analysis</w:t>
      </w:r>
    </w:p>
    <w:p w14:paraId="3444AD9F" w14:textId="68D5E892" w:rsidR="00430642" w:rsidRDefault="00430642" w:rsidP="00430642">
      <w:pPr>
        <w:pStyle w:val="ListParagraph"/>
        <w:numPr>
          <w:ilvl w:val="0"/>
          <w:numId w:val="29"/>
        </w:numPr>
      </w:pPr>
      <w:r>
        <w:t>Check condition column</w:t>
      </w:r>
    </w:p>
    <w:p w14:paraId="71481E26" w14:textId="5BC1C4F9" w:rsidR="00430642" w:rsidRDefault="00430642" w:rsidP="00430642">
      <w:pPr>
        <w:pStyle w:val="ListParagraph"/>
        <w:numPr>
          <w:ilvl w:val="0"/>
          <w:numId w:val="29"/>
        </w:numPr>
      </w:pPr>
      <w:r>
        <w:t>Check quality column</w:t>
      </w:r>
    </w:p>
    <w:p w14:paraId="33AE7D9E" w14:textId="6FDD1548" w:rsidR="00430642" w:rsidRPr="00430642" w:rsidRDefault="00430642" w:rsidP="00430642">
      <w:pPr>
        <w:pStyle w:val="ListParagraph"/>
        <w:numPr>
          <w:ilvl w:val="0"/>
          <w:numId w:val="29"/>
        </w:numPr>
      </w:pPr>
      <w:r>
        <w:t>Plot between different variables and targets</w:t>
      </w:r>
    </w:p>
    <w:p w14:paraId="1696FE42" w14:textId="2724E2AC" w:rsidR="00F71DCB" w:rsidRDefault="00F71DCB" w:rsidP="00F71DCB">
      <w:pPr>
        <w:pStyle w:val="Heading2"/>
      </w:pPr>
      <w:bookmarkStart w:id="22" w:name="_Toc68295825"/>
      <w:r>
        <w:t xml:space="preserve">Data </w:t>
      </w:r>
      <w:r w:rsidR="00CC7B0A">
        <w:t>Pre-</w:t>
      </w:r>
      <w:r>
        <w:t>Processing</w:t>
      </w:r>
      <w:bookmarkEnd w:id="22"/>
    </w:p>
    <w:p w14:paraId="4B46F8A5" w14:textId="625340F0" w:rsidR="00F71DCB" w:rsidRDefault="00CC7B0A" w:rsidP="00CC7B0A">
      <w:pPr>
        <w:pStyle w:val="Heading3"/>
      </w:pPr>
      <w:bookmarkStart w:id="23" w:name="_Toc68295826"/>
      <w:r>
        <w:t>Splitting the Data</w:t>
      </w:r>
      <w:bookmarkEnd w:id="23"/>
    </w:p>
    <w:p w14:paraId="2EEF1932" w14:textId="1B275E2F" w:rsidR="00CC7B0A" w:rsidRDefault="00CC7B0A" w:rsidP="00CC7B0A">
      <w:r>
        <w:lastRenderedPageBreak/>
        <w:t>It is very important because your model needs to be evaluated before it has been deployed. And that evaluation needs to be done on unseen data because when it is deployed, all incoming data is unseen. The main idea behind the train test split is to convert the original data into training and testing data. For most of the articles which have been analysed, the data has been split into training and testing data in the range of ration of 75% to 25% (this is an approximate range provided considering all the research papers analysed), respectively.</w:t>
      </w:r>
    </w:p>
    <w:p w14:paraId="7A4F2C73" w14:textId="5E268C7D" w:rsidR="00CC7B0A" w:rsidRDefault="00CC7B0A" w:rsidP="00CC7B0A">
      <w:pPr>
        <w:pStyle w:val="Heading3"/>
      </w:pPr>
      <w:bookmarkStart w:id="24" w:name="_Toc68295827"/>
      <w:r>
        <w:t>Checking for Missing Values</w:t>
      </w:r>
      <w:bookmarkEnd w:id="24"/>
    </w:p>
    <w:p w14:paraId="07E87E97" w14:textId="7E6C120E" w:rsidR="00CC7B0A" w:rsidRDefault="00CC7B0A" w:rsidP="00CC7B0A">
      <w:r>
        <w:t xml:space="preserve">If your data set is full of </w:t>
      </w:r>
      <w:proofErr w:type="spellStart"/>
      <w:r>
        <w:t>NaNs</w:t>
      </w:r>
      <w:proofErr w:type="spellEnd"/>
      <w:r>
        <w:t xml:space="preserve"> and garbage values, then surely your model will perform on garbage too. So, taking care of such values is important and it mostly done using the Simple Imputer method.</w:t>
      </w:r>
    </w:p>
    <w:p w14:paraId="12A758AA" w14:textId="2045B6EC" w:rsidR="00CC7B0A" w:rsidRDefault="00CC7B0A" w:rsidP="00CC7B0A">
      <w:pPr>
        <w:pStyle w:val="Heading3"/>
      </w:pPr>
      <w:bookmarkStart w:id="25" w:name="_Toc68295828"/>
      <w:r>
        <w:t>Checking Categorical Features</w:t>
      </w:r>
      <w:bookmarkEnd w:id="25"/>
    </w:p>
    <w:p w14:paraId="7C8542E7" w14:textId="02EFB58B" w:rsidR="00CC7B0A" w:rsidRDefault="00CC7B0A" w:rsidP="00CC7B0A">
      <w:r>
        <w:t>The most common methods used for this are:</w:t>
      </w:r>
    </w:p>
    <w:p w14:paraId="41143784" w14:textId="0735F4E9" w:rsidR="00CC7B0A" w:rsidRDefault="00CC7B0A" w:rsidP="00CC7B0A">
      <w:pPr>
        <w:pStyle w:val="ListParagraph"/>
        <w:numPr>
          <w:ilvl w:val="0"/>
          <w:numId w:val="30"/>
        </w:numPr>
      </w:pPr>
      <w:r>
        <w:t>Label Encoding</w:t>
      </w:r>
    </w:p>
    <w:p w14:paraId="3C014AE3" w14:textId="5DF41704" w:rsidR="00CC7B0A" w:rsidRDefault="00CC7B0A" w:rsidP="00CC7B0A">
      <w:pPr>
        <w:pStyle w:val="ListParagraph"/>
        <w:numPr>
          <w:ilvl w:val="0"/>
          <w:numId w:val="30"/>
        </w:numPr>
      </w:pPr>
      <w:r>
        <w:t>One-hot Encoding</w:t>
      </w:r>
    </w:p>
    <w:p w14:paraId="09FBA3C2" w14:textId="4998C497" w:rsidR="00CC7B0A" w:rsidRDefault="00CC7B0A" w:rsidP="00CC7B0A">
      <w:pPr>
        <w:pStyle w:val="Heading3"/>
      </w:pPr>
      <w:bookmarkStart w:id="26" w:name="_Toc68295829"/>
      <w:r>
        <w:t>Normalizing Dataset</w:t>
      </w:r>
      <w:bookmarkEnd w:id="26"/>
    </w:p>
    <w:p w14:paraId="04BABD4F" w14:textId="4AAF55CE" w:rsidR="00CC7B0A" w:rsidRDefault="00B81243" w:rsidP="00CC7B0A">
      <w:r>
        <w:t>The models mostly use the following methods of normalization for the data:</w:t>
      </w:r>
    </w:p>
    <w:p w14:paraId="437B916F" w14:textId="2432BAE6" w:rsidR="00B81243" w:rsidRDefault="00B81243" w:rsidP="00B81243">
      <w:pPr>
        <w:pStyle w:val="ListParagraph"/>
        <w:numPr>
          <w:ilvl w:val="0"/>
          <w:numId w:val="31"/>
        </w:numPr>
      </w:pPr>
      <w:r>
        <w:t>Standard Scaler</w:t>
      </w:r>
    </w:p>
    <w:p w14:paraId="07FBAFBB" w14:textId="77777777" w:rsidR="00B81243" w:rsidRDefault="00B81243" w:rsidP="00B81243">
      <w:pPr>
        <w:pStyle w:val="ListParagraph"/>
        <w:numPr>
          <w:ilvl w:val="0"/>
          <w:numId w:val="31"/>
        </w:numPr>
      </w:pPr>
      <w:r>
        <w:t>Variance before Standard Scaler</w:t>
      </w:r>
    </w:p>
    <w:p w14:paraId="4938DAB4" w14:textId="66FA8952" w:rsidR="00B81243" w:rsidRPr="00CC7B0A" w:rsidRDefault="00B81243" w:rsidP="00B81243">
      <w:pPr>
        <w:pStyle w:val="ListParagraph"/>
        <w:numPr>
          <w:ilvl w:val="0"/>
          <w:numId w:val="31"/>
        </w:numPr>
      </w:pPr>
      <w:r>
        <w:t>Variance after Standard Scaler</w:t>
      </w:r>
    </w:p>
    <w:p w14:paraId="633B03CF" w14:textId="2ED5D13D" w:rsidR="00F71DCB" w:rsidRDefault="00B81243" w:rsidP="00F71DCB">
      <w:pPr>
        <w:pStyle w:val="Heading2"/>
      </w:pPr>
      <w:bookmarkStart w:id="27" w:name="_Toc68295830"/>
      <w:r>
        <w:t xml:space="preserve">Feature </w:t>
      </w:r>
      <w:r w:rsidR="00F71DCB">
        <w:t>Transformation</w:t>
      </w:r>
      <w:bookmarkEnd w:id="27"/>
    </w:p>
    <w:p w14:paraId="138DC82B" w14:textId="0DB7EC2B" w:rsidR="00F71DCB" w:rsidRDefault="00B81243" w:rsidP="00B81243">
      <w:r w:rsidRPr="00B81243">
        <w:t>Feature pre-processing is one of the most crucial steps in building a Machine learning model. Too few features and your model won’t have much to learn from. Too many features and we might be feeding unnecessary information to the model. Not only this, but the values in each of the features need to be considered as well.</w:t>
      </w:r>
    </w:p>
    <w:p w14:paraId="63EBF4E0" w14:textId="647C8642" w:rsidR="00B81243" w:rsidRDefault="00B81243" w:rsidP="00B81243">
      <w:pPr>
        <w:pStyle w:val="Heading3"/>
        <w:rPr>
          <w:rFonts w:eastAsia="Times New Roman"/>
        </w:rPr>
      </w:pPr>
      <w:bookmarkStart w:id="28" w:name="_Toc68295831"/>
      <w:r>
        <w:t>Why do we need Feature Transformation and Scaling?</w:t>
      </w:r>
      <w:bookmarkEnd w:id="28"/>
    </w:p>
    <w:p w14:paraId="5B63635D" w14:textId="77777777" w:rsidR="00B81243" w:rsidRPr="00B81243" w:rsidRDefault="00B81243" w:rsidP="00B81243">
      <w:r w:rsidRPr="00B81243">
        <w:t xml:space="preserve">Oftentimes, we have datasets in which different columns have different units – like one column can be in kilograms, while another column can be in </w:t>
      </w:r>
      <w:proofErr w:type="spellStart"/>
      <w:r w:rsidRPr="00B81243">
        <w:t>centimeters</w:t>
      </w:r>
      <w:proofErr w:type="spellEnd"/>
      <w:r w:rsidRPr="00B81243">
        <w:t>. Furthermore, we can have columns like income which can range from 20,000 to 100,000, and even more; while an age column which can range from 0 to 100(at the most). Thus, Income is about 1,000 times larger than age.</w:t>
      </w:r>
    </w:p>
    <w:p w14:paraId="0EE7CC3E" w14:textId="77777777" w:rsidR="00B81243" w:rsidRPr="00B81243" w:rsidRDefault="00B81243" w:rsidP="00B81243">
      <w:r w:rsidRPr="00B81243">
        <w:t>But how can we be sure that the model treats both these variables equally? When we feed these features to the model as is, there is every chance that the income will influence the result more due to its larger value. But this doesn’t necessarily mean it is more important as a predictor. So, to give importance to both Age, and Income, we need feature scaling.</w:t>
      </w:r>
    </w:p>
    <w:p w14:paraId="18376CDE" w14:textId="789DB4FA" w:rsidR="00B81243" w:rsidRDefault="00B81243" w:rsidP="00B81243">
      <w:pPr>
        <w:pStyle w:val="Heading3"/>
      </w:pPr>
      <w:bookmarkStart w:id="29" w:name="_Toc68295832"/>
      <w:r>
        <w:t>Feature Transformations used in the Models</w:t>
      </w:r>
      <w:bookmarkEnd w:id="29"/>
    </w:p>
    <w:p w14:paraId="5534D46E" w14:textId="3B7DC9E4" w:rsidR="00B81243" w:rsidRDefault="00B81243" w:rsidP="00B81243">
      <w:pPr>
        <w:pStyle w:val="Heading4"/>
      </w:pPr>
      <w:bookmarkStart w:id="30" w:name="_Toc68295833"/>
      <w:r>
        <w:t>MaxAbsScalar</w:t>
      </w:r>
      <w:bookmarkEnd w:id="30"/>
    </w:p>
    <w:p w14:paraId="4E085C4C" w14:textId="77777777" w:rsidR="00B81243" w:rsidRPr="00B81243" w:rsidRDefault="00B81243" w:rsidP="00B81243">
      <w:pPr>
        <w:rPr>
          <w:rFonts w:eastAsia="Times New Roman"/>
          <w:lang w:eastAsia="en-IN"/>
        </w:rPr>
      </w:pPr>
      <w:r w:rsidRPr="00B81243">
        <w:rPr>
          <w:rFonts w:eastAsia="Times New Roman"/>
          <w:lang w:eastAsia="en-IN"/>
        </w:rPr>
        <w:t xml:space="preserve">In simplest terms, the </w:t>
      </w:r>
      <w:proofErr w:type="spellStart"/>
      <w:r w:rsidRPr="00B81243">
        <w:rPr>
          <w:rFonts w:eastAsia="Times New Roman"/>
          <w:lang w:eastAsia="en-IN"/>
        </w:rPr>
        <w:t>MaxAbs</w:t>
      </w:r>
      <w:proofErr w:type="spellEnd"/>
      <w:r w:rsidRPr="00B81243">
        <w:rPr>
          <w:rFonts w:eastAsia="Times New Roman"/>
          <w:lang w:eastAsia="en-IN"/>
        </w:rPr>
        <w:t xml:space="preserve"> scaler takes the absolute maximum value of each column and divides each value in the column by the maximum value.</w:t>
      </w:r>
    </w:p>
    <w:p w14:paraId="63B6FA4E" w14:textId="30A83C11" w:rsidR="00B81243" w:rsidRPr="00B81243" w:rsidRDefault="00B81243" w:rsidP="00B81243">
      <w:pPr>
        <w:rPr>
          <w:rFonts w:eastAsia="Times New Roman"/>
          <w:lang w:eastAsia="en-IN"/>
        </w:rPr>
      </w:pPr>
      <w:r w:rsidRPr="00B81243">
        <w:rPr>
          <w:rFonts w:eastAsia="Times New Roman"/>
          <w:lang w:eastAsia="en-IN"/>
        </w:rPr>
        <w:t>Thus, it first takes the absolute value of each value in the column and then takes the maximum value out of those. This operation scales the data between the range [-1, 1].</w:t>
      </w:r>
    </w:p>
    <w:p w14:paraId="01E0978E" w14:textId="2106220C" w:rsidR="00B81243" w:rsidRDefault="00B81243" w:rsidP="00B81243">
      <w:pPr>
        <w:pStyle w:val="Heading4"/>
      </w:pPr>
      <w:bookmarkStart w:id="31" w:name="_Toc68295834"/>
      <w:r>
        <w:lastRenderedPageBreak/>
        <w:t>Robust Scalar</w:t>
      </w:r>
      <w:bookmarkEnd w:id="31"/>
    </w:p>
    <w:p w14:paraId="6D8D3733" w14:textId="77777777" w:rsidR="00B81243" w:rsidRPr="00B81243" w:rsidRDefault="00B81243" w:rsidP="00B81243">
      <w:pPr>
        <w:rPr>
          <w:rFonts w:eastAsia="Times New Roman"/>
          <w:lang w:eastAsia="en-IN"/>
        </w:rPr>
      </w:pPr>
      <w:r w:rsidRPr="00B81243">
        <w:rPr>
          <w:rFonts w:eastAsia="Times New Roman"/>
          <w:lang w:eastAsia="en-IN"/>
        </w:rPr>
        <w:t>If you have noticed in the scalers we used so far, each of them was using values like the mean, maximum and minimum values of the columns. All these values are sensitive to outliers. If there are too many outliers in the data, they will influence the mean and the max value or the min value. Thus, even if we scale this data using the above methods, we cannot guarantee a balanced data with a normal distribution.</w:t>
      </w:r>
    </w:p>
    <w:p w14:paraId="5D8B8B93" w14:textId="77777777" w:rsidR="00B81243" w:rsidRPr="00B81243" w:rsidRDefault="00B81243" w:rsidP="00B81243">
      <w:pPr>
        <w:rPr>
          <w:rFonts w:eastAsia="Times New Roman"/>
          <w:lang w:eastAsia="en-IN"/>
        </w:rPr>
      </w:pPr>
      <w:r w:rsidRPr="00B81243">
        <w:rPr>
          <w:rFonts w:eastAsia="Times New Roman"/>
          <w:lang w:eastAsia="en-IN"/>
        </w:rPr>
        <w:t>The Robust Scaler, as the name suggests is not sensitive to outliers. This scaler-</w:t>
      </w:r>
    </w:p>
    <w:p w14:paraId="4D7668EF" w14:textId="77777777" w:rsidR="00B81243" w:rsidRPr="00B81243" w:rsidRDefault="00B81243" w:rsidP="00B81243">
      <w:pPr>
        <w:rPr>
          <w:rFonts w:eastAsia="Times New Roman"/>
          <w:lang w:eastAsia="en-IN"/>
        </w:rPr>
      </w:pPr>
      <w:r w:rsidRPr="00B81243">
        <w:rPr>
          <w:rFonts w:eastAsia="Times New Roman"/>
          <w:lang w:eastAsia="en-IN"/>
        </w:rPr>
        <w:t>removes the median from the data</w:t>
      </w:r>
    </w:p>
    <w:p w14:paraId="52A46D31" w14:textId="63B9B9F9" w:rsidR="00B81243" w:rsidRPr="00B81243" w:rsidRDefault="00B81243" w:rsidP="00B81243">
      <w:pPr>
        <w:rPr>
          <w:rFonts w:eastAsia="Times New Roman"/>
          <w:lang w:eastAsia="en-IN"/>
        </w:rPr>
      </w:pPr>
      <w:r w:rsidRPr="00B81243">
        <w:rPr>
          <w:rFonts w:eastAsia="Times New Roman"/>
          <w:lang w:eastAsia="en-IN"/>
        </w:rPr>
        <w:t>scales the data by the Interquartile Range(IQR)</w:t>
      </w:r>
    </w:p>
    <w:p w14:paraId="0354F064" w14:textId="15C3054F" w:rsidR="00B81243" w:rsidRPr="00B81243" w:rsidRDefault="00B81243" w:rsidP="00B81243">
      <w:pPr>
        <w:rPr>
          <w:rFonts w:eastAsia="Times New Roman"/>
          <w:lang w:eastAsia="en-IN"/>
        </w:rPr>
      </w:pPr>
      <w:r w:rsidRPr="00B81243">
        <w:rPr>
          <w:rFonts w:eastAsia="Times New Roman"/>
          <w:lang w:eastAsia="en-IN"/>
        </w:rPr>
        <w:t>Are you familiar with the Inter-Quartile Range? It is nothing but the difference between the first and third quartile of the variable.</w:t>
      </w:r>
    </w:p>
    <w:p w14:paraId="75BB14FC" w14:textId="1619E00B" w:rsidR="00B81243" w:rsidRDefault="00B81243" w:rsidP="00B81243">
      <w:pPr>
        <w:pStyle w:val="Heading4"/>
      </w:pPr>
      <w:bookmarkStart w:id="32" w:name="_Toc68295835"/>
      <w:r>
        <w:t>Unit Vector Scaler</w:t>
      </w:r>
      <w:bookmarkEnd w:id="32"/>
    </w:p>
    <w:p w14:paraId="38B663AD" w14:textId="0C4F5CD3" w:rsidR="00B81243" w:rsidRPr="00B81243" w:rsidRDefault="00B81243" w:rsidP="00B81243">
      <w:pPr>
        <w:rPr>
          <w:rFonts w:eastAsia="Times New Roman"/>
          <w:lang w:eastAsia="en-IN"/>
        </w:rPr>
      </w:pPr>
      <w:r w:rsidRPr="00B81243">
        <w:rPr>
          <w:rFonts w:eastAsia="Times New Roman"/>
          <w:lang w:eastAsia="en-IN"/>
        </w:rPr>
        <w:t>Normalization is the process of scaling individual samples to have unit norm. The most interesting part is that unlike the other scalers which work on the individual column values, the Normalizer works on the rows! Each row of the data frame with at least one non-zero component is rescaled independently of other samples so that its norm (l1, l2, or inf) equals one.</w:t>
      </w:r>
    </w:p>
    <w:p w14:paraId="481AAE1A" w14:textId="77777777" w:rsidR="00B81243" w:rsidRPr="00B81243" w:rsidRDefault="00B81243" w:rsidP="00B81243">
      <w:pPr>
        <w:rPr>
          <w:rFonts w:eastAsia="Times New Roman"/>
          <w:lang w:eastAsia="en-IN"/>
        </w:rPr>
      </w:pPr>
      <w:r w:rsidRPr="00B81243">
        <w:rPr>
          <w:rFonts w:eastAsia="Times New Roman"/>
          <w:lang w:eastAsia="en-IN"/>
        </w:rPr>
        <w:t xml:space="preserve">Just like </w:t>
      </w:r>
      <w:proofErr w:type="spellStart"/>
      <w:r w:rsidRPr="00B81243">
        <w:rPr>
          <w:rFonts w:eastAsia="Times New Roman"/>
          <w:lang w:eastAsia="en-IN"/>
        </w:rPr>
        <w:t>MinMax</w:t>
      </w:r>
      <w:proofErr w:type="spellEnd"/>
      <w:r w:rsidRPr="00B81243">
        <w:rPr>
          <w:rFonts w:eastAsia="Times New Roman"/>
          <w:lang w:eastAsia="en-IN"/>
        </w:rPr>
        <w:t xml:space="preserve"> Scaler, the Normalizer also converts the values between 0 and 1, and between -1 to 1 when there are negative values in our data.</w:t>
      </w:r>
    </w:p>
    <w:p w14:paraId="4295F582" w14:textId="77777777" w:rsidR="00B81243" w:rsidRPr="00B81243" w:rsidRDefault="00B81243" w:rsidP="00B81243">
      <w:pPr>
        <w:rPr>
          <w:rFonts w:eastAsia="Times New Roman"/>
          <w:lang w:eastAsia="en-IN"/>
        </w:rPr>
      </w:pPr>
      <w:r w:rsidRPr="00B81243">
        <w:rPr>
          <w:rFonts w:eastAsia="Times New Roman"/>
          <w:lang w:eastAsia="en-IN"/>
        </w:rPr>
        <w:t>However, there is a difference in the way it does so.</w:t>
      </w:r>
    </w:p>
    <w:p w14:paraId="0DF862CF" w14:textId="77777777" w:rsidR="00B81243" w:rsidRPr="00B81243" w:rsidRDefault="00B81243" w:rsidP="00B81243">
      <w:pPr>
        <w:pStyle w:val="ListParagraph"/>
        <w:numPr>
          <w:ilvl w:val="0"/>
          <w:numId w:val="34"/>
        </w:numPr>
        <w:rPr>
          <w:rFonts w:eastAsia="Times New Roman"/>
          <w:lang w:eastAsia="en-IN"/>
        </w:rPr>
      </w:pPr>
      <w:r w:rsidRPr="00B81243">
        <w:rPr>
          <w:rFonts w:eastAsia="Times New Roman"/>
          <w:lang w:eastAsia="en-IN"/>
        </w:rPr>
        <w:t>If we are using L1 norm, the values in each column are converted so that the sum of their absolute values along the row = 1</w:t>
      </w:r>
    </w:p>
    <w:p w14:paraId="79B4BA5E" w14:textId="31CB2511" w:rsidR="00B81243" w:rsidRPr="00B81243" w:rsidRDefault="00B81243" w:rsidP="00B81243">
      <w:pPr>
        <w:pStyle w:val="ListParagraph"/>
        <w:numPr>
          <w:ilvl w:val="0"/>
          <w:numId w:val="34"/>
        </w:numPr>
        <w:rPr>
          <w:rFonts w:eastAsia="Times New Roman"/>
          <w:lang w:eastAsia="en-IN"/>
        </w:rPr>
      </w:pPr>
      <w:r w:rsidRPr="00B81243">
        <w:rPr>
          <w:rFonts w:eastAsia="Times New Roman"/>
          <w:lang w:eastAsia="en-IN"/>
        </w:rPr>
        <w:t>If we are using L2 norm, the values in each column are first squared and added so that the sum of their absolute values along the row = 1</w:t>
      </w:r>
    </w:p>
    <w:p w14:paraId="4842F2A1" w14:textId="4144CDFF" w:rsidR="00F71DCB" w:rsidRDefault="00F71DCB" w:rsidP="00F71DCB">
      <w:pPr>
        <w:pStyle w:val="Heading2"/>
      </w:pPr>
      <w:bookmarkStart w:id="33" w:name="_Toc68295836"/>
      <w:r>
        <w:t>Feature Selection</w:t>
      </w:r>
      <w:bookmarkEnd w:id="33"/>
    </w:p>
    <w:p w14:paraId="6729EDE7" w14:textId="77777777" w:rsidR="00B81243" w:rsidRPr="00B81243" w:rsidRDefault="00B81243" w:rsidP="00B81243">
      <w:pPr>
        <w:rPr>
          <w:rFonts w:eastAsia="Times New Roman"/>
          <w:lang w:eastAsia="en-IN"/>
        </w:rPr>
      </w:pPr>
      <w:r w:rsidRPr="00B81243">
        <w:rPr>
          <w:rFonts w:eastAsia="Times New Roman"/>
          <w:lang w:eastAsia="en-IN"/>
        </w:rPr>
        <w:t>Feature selection is a process where you automatically select those features in your data that contribute most to the prediction variable or output in which you are interested.</w:t>
      </w:r>
    </w:p>
    <w:p w14:paraId="4E98AA28" w14:textId="77777777" w:rsidR="00B81243" w:rsidRPr="00B81243" w:rsidRDefault="00B81243" w:rsidP="00B81243">
      <w:pPr>
        <w:rPr>
          <w:rFonts w:eastAsia="Times New Roman"/>
          <w:lang w:eastAsia="en-IN"/>
        </w:rPr>
      </w:pPr>
      <w:r w:rsidRPr="00B81243">
        <w:rPr>
          <w:rFonts w:eastAsia="Times New Roman"/>
          <w:lang w:eastAsia="en-IN"/>
        </w:rPr>
        <w:t>Having irrelevant features in your data can decrease the accuracy of many models, especially linear algorithms like linear and logistic regression.</w:t>
      </w:r>
    </w:p>
    <w:p w14:paraId="51C4A84E" w14:textId="06CB22CD" w:rsidR="00B81243" w:rsidRPr="00B81243" w:rsidRDefault="00B81243" w:rsidP="00B81243">
      <w:pPr>
        <w:rPr>
          <w:rFonts w:eastAsia="Times New Roman"/>
          <w:lang w:eastAsia="en-IN"/>
        </w:rPr>
      </w:pPr>
      <w:r w:rsidRPr="00B81243">
        <w:rPr>
          <w:rFonts w:eastAsia="Times New Roman"/>
          <w:lang w:eastAsia="en-IN"/>
        </w:rPr>
        <w:t>Three benefits of performing feature selection before modelling your data are:</w:t>
      </w:r>
    </w:p>
    <w:p w14:paraId="0079A822" w14:textId="77777777" w:rsidR="00B81243" w:rsidRPr="00B81243" w:rsidRDefault="00B81243" w:rsidP="00B81243">
      <w:pPr>
        <w:pStyle w:val="ListParagraph"/>
        <w:numPr>
          <w:ilvl w:val="0"/>
          <w:numId w:val="36"/>
        </w:numPr>
        <w:rPr>
          <w:rFonts w:eastAsia="Times New Roman"/>
          <w:lang w:eastAsia="en-IN"/>
        </w:rPr>
      </w:pPr>
      <w:r w:rsidRPr="00B81243">
        <w:rPr>
          <w:rFonts w:eastAsia="Times New Roman"/>
          <w:b/>
          <w:bCs/>
          <w:bdr w:val="none" w:sz="0" w:space="0" w:color="auto" w:frame="1"/>
          <w:lang w:eastAsia="en-IN"/>
        </w:rPr>
        <w:t>Reduces Overfitting</w:t>
      </w:r>
      <w:r w:rsidRPr="00B81243">
        <w:rPr>
          <w:rFonts w:eastAsia="Times New Roman"/>
          <w:lang w:eastAsia="en-IN"/>
        </w:rPr>
        <w:t>: Less redundant data means less opportunity to make decisions based on noise.</w:t>
      </w:r>
    </w:p>
    <w:p w14:paraId="5633D420" w14:textId="4DDEE7D6" w:rsidR="00B81243" w:rsidRPr="00B81243" w:rsidRDefault="00B81243" w:rsidP="00B81243">
      <w:pPr>
        <w:pStyle w:val="ListParagraph"/>
        <w:numPr>
          <w:ilvl w:val="0"/>
          <w:numId w:val="36"/>
        </w:numPr>
        <w:rPr>
          <w:rFonts w:eastAsia="Times New Roman"/>
          <w:lang w:eastAsia="en-IN"/>
        </w:rPr>
      </w:pPr>
      <w:r w:rsidRPr="00B81243">
        <w:rPr>
          <w:rFonts w:eastAsia="Times New Roman"/>
          <w:b/>
          <w:bCs/>
          <w:bdr w:val="none" w:sz="0" w:space="0" w:color="auto" w:frame="1"/>
          <w:lang w:eastAsia="en-IN"/>
        </w:rPr>
        <w:t>Improves Accuracy</w:t>
      </w:r>
      <w:r w:rsidRPr="00B81243">
        <w:rPr>
          <w:rFonts w:eastAsia="Times New Roman"/>
          <w:lang w:eastAsia="en-IN"/>
        </w:rPr>
        <w:t>: Less misleading data means modelling accuracy improves.</w:t>
      </w:r>
    </w:p>
    <w:p w14:paraId="1D5DBD2C" w14:textId="77777777" w:rsidR="00B81243" w:rsidRPr="00B81243" w:rsidRDefault="00B81243" w:rsidP="00B81243">
      <w:pPr>
        <w:pStyle w:val="ListParagraph"/>
        <w:numPr>
          <w:ilvl w:val="0"/>
          <w:numId w:val="36"/>
        </w:numPr>
        <w:rPr>
          <w:rFonts w:eastAsia="Times New Roman"/>
          <w:lang w:eastAsia="en-IN"/>
        </w:rPr>
      </w:pPr>
      <w:r w:rsidRPr="00B81243">
        <w:rPr>
          <w:rFonts w:eastAsia="Times New Roman"/>
          <w:b/>
          <w:bCs/>
          <w:bdr w:val="none" w:sz="0" w:space="0" w:color="auto" w:frame="1"/>
          <w:lang w:eastAsia="en-IN"/>
        </w:rPr>
        <w:t>Reduces Training Time</w:t>
      </w:r>
      <w:r w:rsidRPr="00B81243">
        <w:rPr>
          <w:rFonts w:eastAsia="Times New Roman"/>
          <w:lang w:eastAsia="en-IN"/>
        </w:rPr>
        <w:t>: Less data means that algorithms train faster.</w:t>
      </w:r>
    </w:p>
    <w:p w14:paraId="079F8835" w14:textId="45A05851" w:rsidR="00F71DCB" w:rsidRDefault="00E5717A" w:rsidP="00B81243">
      <w:pPr>
        <w:tabs>
          <w:tab w:val="left" w:pos="1520"/>
        </w:tabs>
      </w:pPr>
      <w:r>
        <w:t>The methods used for Feature Selection are:</w:t>
      </w:r>
    </w:p>
    <w:p w14:paraId="3368F63D" w14:textId="08B788BF" w:rsidR="00E5717A" w:rsidRDefault="00E5717A" w:rsidP="00E5717A">
      <w:pPr>
        <w:pStyle w:val="ListParagraph"/>
        <w:numPr>
          <w:ilvl w:val="0"/>
          <w:numId w:val="39"/>
        </w:numPr>
        <w:tabs>
          <w:tab w:val="left" w:pos="1520"/>
        </w:tabs>
      </w:pPr>
      <w:r>
        <w:t>Principal Component Analysis</w:t>
      </w:r>
    </w:p>
    <w:p w14:paraId="665A20F3" w14:textId="6F9097A7" w:rsidR="00E5717A" w:rsidRDefault="00E5717A" w:rsidP="00E5717A">
      <w:pPr>
        <w:pStyle w:val="ListParagraph"/>
        <w:numPr>
          <w:ilvl w:val="0"/>
          <w:numId w:val="39"/>
        </w:numPr>
        <w:tabs>
          <w:tab w:val="left" w:pos="1520"/>
        </w:tabs>
      </w:pPr>
      <w:r>
        <w:t>Linear Discriminant Analysis</w:t>
      </w:r>
    </w:p>
    <w:p w14:paraId="1916E1B9" w14:textId="6D3277D2" w:rsidR="00E5717A" w:rsidRDefault="00E5717A" w:rsidP="00E5717A">
      <w:pPr>
        <w:pStyle w:val="Heading3"/>
      </w:pPr>
      <w:bookmarkStart w:id="34" w:name="_Toc68295837"/>
      <w:r>
        <w:t>Principal Component Analysis</w:t>
      </w:r>
      <w:bookmarkEnd w:id="34"/>
    </w:p>
    <w:p w14:paraId="7F958260" w14:textId="3E838C6F" w:rsidR="00E5717A" w:rsidRDefault="00E5717A" w:rsidP="00E5717A">
      <w:pPr>
        <w:rPr>
          <w:rFonts w:eastAsia="Times New Roman"/>
          <w:lang w:eastAsia="en-IN"/>
        </w:rPr>
      </w:pPr>
      <w:r w:rsidRPr="00E5717A">
        <w:rPr>
          <w:rFonts w:eastAsia="Times New Roman"/>
          <w:lang w:eastAsia="en-IN"/>
        </w:rPr>
        <w:lastRenderedPageBreak/>
        <w:t>Principal Components Analysis is a way of recognizing patterns in data, and expressing the data in such a manner as to focus their differences and similarities. Subsequently patterns in data may be complex to discover in data of high dimension, where the luxury of graphical representation is not available, PCA is a powerful tool for analysing data. The key advantage of PCA is that once we have found the patterns in the data, and you compress the data, i.e. by reducing the number of dimensions, without much loss of information. This technique used in image compression.</w:t>
      </w:r>
    </w:p>
    <w:p w14:paraId="57AF4AD3" w14:textId="3887115C" w:rsidR="00E5717A" w:rsidRDefault="00E5717A" w:rsidP="00E5717A">
      <w:pPr>
        <w:pStyle w:val="Heading3"/>
        <w:rPr>
          <w:rFonts w:eastAsia="Times New Roman"/>
          <w:lang w:eastAsia="en-IN"/>
        </w:rPr>
      </w:pPr>
      <w:bookmarkStart w:id="35" w:name="_Toc68295838"/>
      <w:r>
        <w:rPr>
          <w:rFonts w:eastAsia="Times New Roman"/>
          <w:lang w:eastAsia="en-IN"/>
        </w:rPr>
        <w:t>Linear Discriminant Analysis</w:t>
      </w:r>
      <w:bookmarkEnd w:id="35"/>
    </w:p>
    <w:p w14:paraId="30B1CA1E" w14:textId="239BAF89" w:rsidR="00E5717A" w:rsidRPr="00E5717A" w:rsidRDefault="00E5717A" w:rsidP="00E5717A">
      <w:pPr>
        <w:rPr>
          <w:rFonts w:eastAsia="Times New Roman"/>
          <w:lang w:eastAsia="en-IN"/>
        </w:rPr>
      </w:pPr>
      <w:r w:rsidRPr="00E5717A">
        <w:rPr>
          <w:rFonts w:eastAsia="Times New Roman"/>
          <w:lang w:eastAsia="en-IN"/>
        </w:rPr>
        <w:t>There are many possible techniques for classification of data. Principal Component Analysis and Linear Discriminant Analysis are commonly used techniques for dimensionality reduction and data classification. Linear Discriminant Analysis easily handles the case where the within-class frequencies are unequal and their performances have been examined on randomly generated test data. This technique maximizes the proportion of between-class variance to the within-class variance in any specific data set in that way promising maximal separability. The Linear Discriminant Analysis is used for classification issues such as speech recognition. The key difference among LDA and PCA is that PCA perform feature classification and LDA works for data classification. The shape and location of the inventive data sets changes when transformed to a different space in PCA, on the other hand LDA doesn’t change the location but only attempts to offer more class separability and induce a decision region among the given classes. This technique also supports to better recognize the distribution of the feature data.</w:t>
      </w:r>
    </w:p>
    <w:p w14:paraId="3EB21E8B" w14:textId="0E390132" w:rsidR="00F71DCB" w:rsidRDefault="00F71DCB" w:rsidP="00F71DCB">
      <w:pPr>
        <w:pStyle w:val="Heading2"/>
      </w:pPr>
      <w:bookmarkStart w:id="36" w:name="_Toc68295839"/>
      <w:r>
        <w:t>Model Selection</w:t>
      </w:r>
      <w:bookmarkEnd w:id="36"/>
    </w:p>
    <w:p w14:paraId="3BEF8786" w14:textId="31994A77" w:rsidR="00F71DCB" w:rsidRDefault="00E5717A" w:rsidP="00F71DCB">
      <w:r>
        <w:t>Some of the models which were deployed are:</w:t>
      </w:r>
    </w:p>
    <w:p w14:paraId="60CA80E2" w14:textId="4BDD30C1" w:rsidR="00E5717A" w:rsidRDefault="00E5717A" w:rsidP="00E5717A">
      <w:pPr>
        <w:pStyle w:val="ListParagraph"/>
        <w:numPr>
          <w:ilvl w:val="0"/>
          <w:numId w:val="40"/>
        </w:numPr>
      </w:pPr>
      <w:r>
        <w:t>Simple Convolutional Neural Network Models</w:t>
      </w:r>
    </w:p>
    <w:p w14:paraId="7FA44323" w14:textId="50C535F0" w:rsidR="00E5717A" w:rsidRDefault="00E5717A" w:rsidP="00E5717A">
      <w:pPr>
        <w:pStyle w:val="ListParagraph"/>
        <w:numPr>
          <w:ilvl w:val="0"/>
          <w:numId w:val="40"/>
        </w:numPr>
      </w:pPr>
      <w:r>
        <w:t>Transfer Learning Models</w:t>
      </w:r>
    </w:p>
    <w:p w14:paraId="38B30F1B" w14:textId="2D3B7986" w:rsidR="00E5717A" w:rsidRDefault="007A1C15" w:rsidP="00E5717A">
      <w:pPr>
        <w:pStyle w:val="ListParagraph"/>
        <w:numPr>
          <w:ilvl w:val="0"/>
          <w:numId w:val="40"/>
        </w:numPr>
      </w:pPr>
      <w:r>
        <w:t>Ensemble Models</w:t>
      </w:r>
    </w:p>
    <w:p w14:paraId="5DB1DD73" w14:textId="2723E9C3" w:rsidR="007A1C15" w:rsidRDefault="007A1C15" w:rsidP="00E5717A">
      <w:pPr>
        <w:pStyle w:val="ListParagraph"/>
        <w:numPr>
          <w:ilvl w:val="0"/>
          <w:numId w:val="40"/>
        </w:numPr>
      </w:pPr>
      <w:r>
        <w:t>Simple K-Means Model</w:t>
      </w:r>
    </w:p>
    <w:p w14:paraId="27CB9849" w14:textId="1B88B150" w:rsidR="007A1C15" w:rsidRPr="00F71DCB" w:rsidRDefault="007A1C15" w:rsidP="00E5717A">
      <w:pPr>
        <w:pStyle w:val="ListParagraph"/>
        <w:numPr>
          <w:ilvl w:val="0"/>
          <w:numId w:val="40"/>
        </w:numPr>
      </w:pPr>
      <w:r>
        <w:t>Generative Automotive Networks</w:t>
      </w:r>
    </w:p>
    <w:p w14:paraId="7ABE6DA6" w14:textId="6F2EE789" w:rsidR="00F71DCB" w:rsidRDefault="00F71DCB" w:rsidP="00F71DCB">
      <w:pPr>
        <w:pStyle w:val="Heading2"/>
      </w:pPr>
      <w:bookmarkStart w:id="37" w:name="_Toc68295840"/>
      <w:r>
        <w:t>Model Training</w:t>
      </w:r>
      <w:bookmarkEnd w:id="37"/>
    </w:p>
    <w:p w14:paraId="75755406" w14:textId="3D990A1E" w:rsidR="00F71DCB" w:rsidRDefault="007A1C15" w:rsidP="00F71DCB">
      <w:r>
        <w:t>The models deployed one of the following training techniques:</w:t>
      </w:r>
    </w:p>
    <w:p w14:paraId="3325E4DC" w14:textId="1C2E30EB" w:rsidR="007A1C15" w:rsidRDefault="007A1C15" w:rsidP="007A1C15">
      <w:pPr>
        <w:pStyle w:val="ListParagraph"/>
        <w:numPr>
          <w:ilvl w:val="0"/>
          <w:numId w:val="41"/>
        </w:numPr>
      </w:pPr>
      <w:r>
        <w:t>Infected Area Detection</w:t>
      </w:r>
    </w:p>
    <w:p w14:paraId="33176051" w14:textId="01FDB0D9" w:rsidR="007A1C15" w:rsidRDefault="007A1C15" w:rsidP="007A1C15">
      <w:pPr>
        <w:pStyle w:val="ListParagraph"/>
        <w:numPr>
          <w:ilvl w:val="0"/>
          <w:numId w:val="41"/>
        </w:numPr>
      </w:pPr>
      <w:r>
        <w:t>Image Classification</w:t>
      </w:r>
    </w:p>
    <w:p w14:paraId="303FFC28" w14:textId="713CA2D4" w:rsidR="007A1C15" w:rsidRPr="00F71DCB" w:rsidRDefault="007A1C15" w:rsidP="007A1C15">
      <w:pPr>
        <w:pStyle w:val="ListParagraph"/>
        <w:numPr>
          <w:ilvl w:val="0"/>
          <w:numId w:val="41"/>
        </w:numPr>
      </w:pPr>
      <w:r>
        <w:t>Instance Segmentation</w:t>
      </w:r>
    </w:p>
    <w:p w14:paraId="12491EAE" w14:textId="312561B1" w:rsidR="00F71DCB" w:rsidRDefault="00F71DCB" w:rsidP="00F71DCB">
      <w:pPr>
        <w:pStyle w:val="Heading2"/>
      </w:pPr>
      <w:bookmarkStart w:id="38" w:name="_Toc68295841"/>
      <w:r>
        <w:t>Model Evaluation</w:t>
      </w:r>
      <w:bookmarkEnd w:id="38"/>
    </w:p>
    <w:p w14:paraId="4528BFCC" w14:textId="127EE351" w:rsidR="00F71DCB" w:rsidRDefault="00112AE9" w:rsidP="00FC113C">
      <w:r>
        <w:t>Some of the most common evaluation methods are:</w:t>
      </w:r>
    </w:p>
    <w:p w14:paraId="28E358B1" w14:textId="59BC157F" w:rsidR="00112AE9" w:rsidRDefault="00112AE9" w:rsidP="00112AE9">
      <w:pPr>
        <w:pStyle w:val="ListParagraph"/>
        <w:numPr>
          <w:ilvl w:val="0"/>
          <w:numId w:val="42"/>
        </w:numPr>
      </w:pPr>
      <w:r>
        <w:t>Accuracy</w:t>
      </w:r>
    </w:p>
    <w:p w14:paraId="1F917DA8" w14:textId="48F6D1D0" w:rsidR="00112AE9" w:rsidRDefault="00112AE9" w:rsidP="00112AE9">
      <w:pPr>
        <w:pStyle w:val="ListParagraph"/>
        <w:numPr>
          <w:ilvl w:val="0"/>
          <w:numId w:val="42"/>
        </w:numPr>
      </w:pPr>
      <w:r>
        <w:t>Sensitivity</w:t>
      </w:r>
    </w:p>
    <w:p w14:paraId="3FDC0249" w14:textId="17546149" w:rsidR="00112AE9" w:rsidRDefault="00112AE9" w:rsidP="00112AE9">
      <w:pPr>
        <w:pStyle w:val="ListParagraph"/>
        <w:numPr>
          <w:ilvl w:val="0"/>
          <w:numId w:val="42"/>
        </w:numPr>
      </w:pPr>
      <w:r>
        <w:t>Specificity</w:t>
      </w:r>
    </w:p>
    <w:p w14:paraId="1B24EABD" w14:textId="707BFAB2" w:rsidR="00112AE9" w:rsidRDefault="00112AE9" w:rsidP="00112AE9">
      <w:pPr>
        <w:pStyle w:val="ListParagraph"/>
        <w:numPr>
          <w:ilvl w:val="0"/>
          <w:numId w:val="42"/>
        </w:numPr>
      </w:pPr>
      <w:r>
        <w:t>Recall</w:t>
      </w:r>
    </w:p>
    <w:p w14:paraId="5F4D616B" w14:textId="53E04625" w:rsidR="00112AE9" w:rsidRDefault="00112AE9" w:rsidP="00112AE9">
      <w:pPr>
        <w:pStyle w:val="ListParagraph"/>
        <w:numPr>
          <w:ilvl w:val="0"/>
          <w:numId w:val="42"/>
        </w:numPr>
      </w:pPr>
      <w:r>
        <w:t>Precision</w:t>
      </w:r>
    </w:p>
    <w:p w14:paraId="003A2C1D" w14:textId="66FA8266" w:rsidR="00112AE9" w:rsidRDefault="00112AE9" w:rsidP="00112AE9">
      <w:pPr>
        <w:pStyle w:val="ListParagraph"/>
        <w:numPr>
          <w:ilvl w:val="0"/>
          <w:numId w:val="42"/>
        </w:numPr>
      </w:pPr>
      <w:r>
        <w:t>F-measure</w:t>
      </w:r>
    </w:p>
    <w:p w14:paraId="303F9162" w14:textId="6B209A8E" w:rsidR="00112AE9" w:rsidRDefault="00112AE9" w:rsidP="00112AE9">
      <w:r>
        <w:t>Some of the rare evaluation methods used are:</w:t>
      </w:r>
    </w:p>
    <w:p w14:paraId="5CD62867" w14:textId="4F5101F9" w:rsidR="00112AE9" w:rsidRDefault="00112AE9" w:rsidP="00112AE9">
      <w:pPr>
        <w:pStyle w:val="ListParagraph"/>
        <w:numPr>
          <w:ilvl w:val="0"/>
          <w:numId w:val="42"/>
        </w:numPr>
      </w:pPr>
      <w:r>
        <w:t>CNN with/without Data Augmentation</w:t>
      </w:r>
    </w:p>
    <w:p w14:paraId="71C57B01" w14:textId="217DD535" w:rsidR="00112AE9" w:rsidRDefault="00112AE9" w:rsidP="00112AE9">
      <w:pPr>
        <w:pStyle w:val="ListParagraph"/>
        <w:numPr>
          <w:ilvl w:val="0"/>
          <w:numId w:val="42"/>
        </w:numPr>
      </w:pPr>
      <w:proofErr w:type="spellStart"/>
      <w:r>
        <w:t>ResNeXt</w:t>
      </w:r>
      <w:proofErr w:type="spellEnd"/>
      <w:r>
        <w:t xml:space="preserve"> WSL</w:t>
      </w:r>
    </w:p>
    <w:p w14:paraId="73691CF4" w14:textId="252F8C08" w:rsidR="00112AE9" w:rsidRDefault="00112AE9" w:rsidP="00112AE9">
      <w:pPr>
        <w:pStyle w:val="ListParagraph"/>
        <w:numPr>
          <w:ilvl w:val="0"/>
          <w:numId w:val="42"/>
        </w:numPr>
      </w:pPr>
      <w:r>
        <w:lastRenderedPageBreak/>
        <w:t>ABCD Rule</w:t>
      </w:r>
    </w:p>
    <w:p w14:paraId="2C1BE141" w14:textId="57C5A954" w:rsidR="00112AE9" w:rsidRDefault="00112AE9" w:rsidP="00112AE9">
      <w:pPr>
        <w:pStyle w:val="ListParagraph"/>
        <w:numPr>
          <w:ilvl w:val="0"/>
          <w:numId w:val="42"/>
        </w:numPr>
      </w:pPr>
      <w:r>
        <w:t>GOPS</w:t>
      </w:r>
    </w:p>
    <w:p w14:paraId="54FDD08F" w14:textId="52BB03BD" w:rsidR="00112AE9" w:rsidRDefault="00112AE9" w:rsidP="00112AE9">
      <w:pPr>
        <w:pStyle w:val="ListParagraph"/>
        <w:numPr>
          <w:ilvl w:val="0"/>
          <w:numId w:val="42"/>
        </w:numPr>
      </w:pPr>
      <w:r>
        <w:t>L1D Miss Rate</w:t>
      </w:r>
    </w:p>
    <w:p w14:paraId="6B8B5422" w14:textId="78B1808D" w:rsidR="00112AE9" w:rsidRDefault="00112AE9" w:rsidP="00112AE9">
      <w:pPr>
        <w:pStyle w:val="ListParagraph"/>
        <w:numPr>
          <w:ilvl w:val="0"/>
          <w:numId w:val="42"/>
        </w:numPr>
      </w:pPr>
      <w:proofErr w:type="spellStart"/>
      <w:r>
        <w:t>XGBoost</w:t>
      </w:r>
      <w:proofErr w:type="spellEnd"/>
    </w:p>
    <w:p w14:paraId="4C9DAC24" w14:textId="3BE7F35A" w:rsidR="00112AE9" w:rsidRDefault="00112AE9" w:rsidP="00112AE9">
      <w:pPr>
        <w:pStyle w:val="ListParagraph"/>
        <w:numPr>
          <w:ilvl w:val="0"/>
          <w:numId w:val="42"/>
        </w:numPr>
      </w:pPr>
      <w:proofErr w:type="spellStart"/>
      <w:r>
        <w:t>GoogLeNet</w:t>
      </w:r>
      <w:proofErr w:type="spellEnd"/>
      <w:r>
        <w:t>/</w:t>
      </w:r>
      <w:proofErr w:type="spellStart"/>
      <w:r>
        <w:t>ResNet</w:t>
      </w:r>
      <w:proofErr w:type="spellEnd"/>
      <w:r>
        <w:t>/</w:t>
      </w:r>
      <w:proofErr w:type="spellStart"/>
      <w:r>
        <w:t>AlexNet</w:t>
      </w:r>
      <w:proofErr w:type="spellEnd"/>
      <w:r>
        <w:t>/</w:t>
      </w:r>
      <w:proofErr w:type="spellStart"/>
      <w:r>
        <w:t>VGGNet</w:t>
      </w:r>
      <w:proofErr w:type="spellEnd"/>
      <w:r>
        <w:t xml:space="preserve"> Error Rate</w:t>
      </w:r>
    </w:p>
    <w:p w14:paraId="4395A8C9" w14:textId="77777777" w:rsidR="00FC113C" w:rsidRDefault="00FC113C" w:rsidP="00FC113C">
      <w:pPr>
        <w:pStyle w:val="Heading1"/>
      </w:pPr>
      <w:bookmarkStart w:id="39" w:name="_Toc68295842"/>
      <w:r w:rsidRPr="000B11FA">
        <w:t>Conclusions</w:t>
      </w:r>
      <w:r>
        <w:t>:</w:t>
      </w:r>
      <w:bookmarkEnd w:id="39"/>
      <w:r>
        <w:t xml:space="preserve"> </w:t>
      </w:r>
    </w:p>
    <w:p w14:paraId="5F78F3AB" w14:textId="77777777" w:rsidR="00FC113C" w:rsidRDefault="00FC113C" w:rsidP="00FC113C">
      <w:pPr>
        <w:pStyle w:val="ListParagraph"/>
        <w:numPr>
          <w:ilvl w:val="0"/>
          <w:numId w:val="18"/>
        </w:numPr>
      </w:pPr>
      <w:r w:rsidRPr="00AF7C3A">
        <w:t>A “health discernment system” has been proposed for medical image classification that will work in real-life scenarios.</w:t>
      </w:r>
    </w:p>
    <w:p w14:paraId="3E28E05B" w14:textId="77777777" w:rsidR="00FC113C" w:rsidRPr="00AF7C3A" w:rsidRDefault="00FC113C" w:rsidP="00FC113C">
      <w:pPr>
        <w:pStyle w:val="ListParagraph"/>
        <w:numPr>
          <w:ilvl w:val="0"/>
          <w:numId w:val="18"/>
        </w:numPr>
      </w:pPr>
      <w:r w:rsidRPr="00AF7C3A">
        <w:t>The proposed method is based on</w:t>
      </w:r>
      <w:r>
        <w:t xml:space="preserve"> </w:t>
      </w:r>
      <w:r>
        <w:rPr>
          <w:b/>
          <w:bCs/>
          <w:i/>
          <w:iCs/>
          <w:u w:val="single"/>
        </w:rPr>
        <w:t>Convolutional Neural Network</w:t>
      </w:r>
      <w:r w:rsidRPr="00AF7C3A">
        <w:t xml:space="preserve"> architecture.</w:t>
      </w:r>
    </w:p>
    <w:p w14:paraId="4133D8DA" w14:textId="77777777" w:rsidR="00FC113C" w:rsidRDefault="00FC113C" w:rsidP="00FC113C">
      <w:pPr>
        <w:pStyle w:val="ListParagraph"/>
        <w:numPr>
          <w:ilvl w:val="0"/>
          <w:numId w:val="18"/>
        </w:numPr>
      </w:pPr>
      <w:r w:rsidRPr="00AF7C3A">
        <w:t xml:space="preserve">Different sub-models pertaining to the </w:t>
      </w:r>
      <w:r>
        <w:t>two</w:t>
      </w:r>
      <w:r w:rsidRPr="00AF7C3A">
        <w:t xml:space="preserve"> diseases (skin cancer</w:t>
      </w:r>
      <w:r>
        <w:t>:  Melanoma, Benign</w:t>
      </w:r>
      <w:r w:rsidRPr="00AF7C3A">
        <w:t>) have been designed using convolutional neural network (CNN) and they have all been tested separately.</w:t>
      </w:r>
    </w:p>
    <w:p w14:paraId="7D12FC35" w14:textId="77777777" w:rsidR="00FC113C" w:rsidRDefault="00FC113C" w:rsidP="00FC113C"/>
    <w:p w14:paraId="5C62755D" w14:textId="77777777" w:rsidR="00FC113C" w:rsidRDefault="00FC113C" w:rsidP="00FC113C"/>
    <w:p w14:paraId="483D5138" w14:textId="77777777" w:rsidR="00FC113C" w:rsidRDefault="00FC113C" w:rsidP="00FC113C">
      <w:pPr>
        <w:pStyle w:val="Heading1"/>
        <w:rPr>
          <w:sz w:val="20"/>
          <w:szCs w:val="20"/>
        </w:rPr>
      </w:pPr>
      <w:bookmarkStart w:id="40" w:name="_Toc68295843"/>
      <w:r w:rsidRPr="007B02F9">
        <w:t>References</w:t>
      </w:r>
      <w:r>
        <w:rPr>
          <w:sz w:val="20"/>
          <w:szCs w:val="20"/>
        </w:rPr>
        <w:t>:</w:t>
      </w:r>
      <w:bookmarkEnd w:id="40"/>
      <w:r>
        <w:rPr>
          <w:sz w:val="20"/>
          <w:szCs w:val="20"/>
        </w:rPr>
        <w:t xml:space="preserve"> </w:t>
      </w:r>
    </w:p>
    <w:p w14:paraId="7361A26A" w14:textId="77777777" w:rsidR="00FC113C" w:rsidRPr="007B02F9" w:rsidRDefault="00FC113C" w:rsidP="00FC113C">
      <w:pPr>
        <w:pStyle w:val="ListParagraph"/>
        <w:numPr>
          <w:ilvl w:val="0"/>
          <w:numId w:val="19"/>
        </w:numPr>
      </w:pPr>
      <w:r w:rsidRPr="007B02F9">
        <w:t>ResearchGate.com</w:t>
      </w:r>
    </w:p>
    <w:p w14:paraId="03A0AAE2" w14:textId="77777777" w:rsidR="00FC113C" w:rsidRPr="007B02F9" w:rsidRDefault="00FC113C" w:rsidP="00FC113C">
      <w:pPr>
        <w:pStyle w:val="ListParagraph"/>
        <w:numPr>
          <w:ilvl w:val="0"/>
          <w:numId w:val="19"/>
        </w:numPr>
      </w:pPr>
      <w:r w:rsidRPr="007B02F9">
        <w:t>ScienceDirect.com</w:t>
      </w:r>
    </w:p>
    <w:p w14:paraId="45C842A5" w14:textId="77777777" w:rsidR="00FC113C" w:rsidRPr="007B02F9" w:rsidRDefault="00FC113C" w:rsidP="00FC113C">
      <w:pPr>
        <w:pStyle w:val="ListParagraph"/>
        <w:numPr>
          <w:ilvl w:val="0"/>
          <w:numId w:val="19"/>
        </w:numPr>
      </w:pPr>
      <w:r w:rsidRPr="007B02F9">
        <w:t>GeeksforGeeks.com</w:t>
      </w:r>
    </w:p>
    <w:p w14:paraId="2EB183AB" w14:textId="77777777" w:rsidR="00FC113C" w:rsidRPr="007B02F9" w:rsidRDefault="00FC113C" w:rsidP="00FC113C">
      <w:pPr>
        <w:pStyle w:val="ListParagraph"/>
        <w:numPr>
          <w:ilvl w:val="0"/>
          <w:numId w:val="19"/>
        </w:numPr>
      </w:pPr>
      <w:r w:rsidRPr="007B02F9">
        <w:t>TutorialsPoint.com</w:t>
      </w:r>
    </w:p>
    <w:p w14:paraId="6B14F4C9" w14:textId="77777777" w:rsidR="00FC113C" w:rsidRPr="007B02F9" w:rsidRDefault="00FC113C" w:rsidP="00FC113C">
      <w:pPr>
        <w:pStyle w:val="ListParagraph"/>
        <w:numPr>
          <w:ilvl w:val="0"/>
          <w:numId w:val="19"/>
        </w:numPr>
      </w:pPr>
      <w:r w:rsidRPr="007B02F9">
        <w:t>cs.stanford.edu</w:t>
      </w:r>
    </w:p>
    <w:p w14:paraId="1DFFAFAB" w14:textId="77777777" w:rsidR="00FC113C" w:rsidRPr="007B02F9" w:rsidRDefault="00FC113C" w:rsidP="00FC113C">
      <w:pPr>
        <w:pStyle w:val="ListParagraph"/>
        <w:numPr>
          <w:ilvl w:val="0"/>
          <w:numId w:val="19"/>
        </w:numPr>
      </w:pPr>
      <w:r w:rsidRPr="007B02F9">
        <w:t>Springer.com</w:t>
      </w:r>
    </w:p>
    <w:p w14:paraId="7502F548" w14:textId="77777777" w:rsidR="00FC113C" w:rsidRPr="007B02F9" w:rsidRDefault="00FC113C" w:rsidP="00FC113C">
      <w:pPr>
        <w:pStyle w:val="ListParagraph"/>
        <w:numPr>
          <w:ilvl w:val="0"/>
          <w:numId w:val="19"/>
        </w:numPr>
      </w:pPr>
      <w:r w:rsidRPr="007B02F9">
        <w:t>towardsdatascience.com</w:t>
      </w:r>
    </w:p>
    <w:p w14:paraId="0D88B3E9" w14:textId="77777777" w:rsidR="00FC113C" w:rsidRDefault="00FC113C" w:rsidP="00FC113C">
      <w:pPr>
        <w:pStyle w:val="ListParagraph"/>
        <w:numPr>
          <w:ilvl w:val="0"/>
          <w:numId w:val="19"/>
        </w:numPr>
      </w:pPr>
      <w:r w:rsidRPr="007B02F9">
        <w:t>academictorrents.com</w:t>
      </w:r>
    </w:p>
    <w:p w14:paraId="506AA2B9" w14:textId="77777777" w:rsidR="00FC113C" w:rsidRDefault="00FC113C" w:rsidP="00FC113C">
      <w:pPr>
        <w:pStyle w:val="ListParagraph"/>
        <w:numPr>
          <w:ilvl w:val="0"/>
          <w:numId w:val="19"/>
        </w:numPr>
      </w:pPr>
      <w:r>
        <w:t>kaagle.com</w:t>
      </w:r>
    </w:p>
    <w:p w14:paraId="22073ACA" w14:textId="77777777" w:rsidR="009E6981" w:rsidRDefault="009E6981"/>
    <w:sectPr w:rsidR="009E6981" w:rsidSect="00257C9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1688C" w14:textId="77777777" w:rsidR="00032A5B" w:rsidRDefault="00032A5B">
      <w:pPr>
        <w:spacing w:before="0" w:after="0" w:line="240" w:lineRule="auto"/>
      </w:pPr>
      <w:r>
        <w:separator/>
      </w:r>
    </w:p>
  </w:endnote>
  <w:endnote w:type="continuationSeparator" w:id="0">
    <w:p w14:paraId="36CB0540" w14:textId="77777777" w:rsidR="00032A5B" w:rsidRDefault="00032A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382993"/>
      <w:docPartObj>
        <w:docPartGallery w:val="Page Numbers (Bottom of Page)"/>
        <w:docPartUnique/>
      </w:docPartObj>
    </w:sdtPr>
    <w:sdtEndPr>
      <w:rPr>
        <w:noProof/>
      </w:rPr>
    </w:sdtEndPr>
    <w:sdtContent>
      <w:p w14:paraId="4D1402BD" w14:textId="77777777" w:rsidR="00713C88" w:rsidRDefault="00713C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B9F244" w14:textId="77777777" w:rsidR="00713C88" w:rsidRDefault="00713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7F8BE" w14:textId="77777777" w:rsidR="00032A5B" w:rsidRDefault="00032A5B">
      <w:pPr>
        <w:spacing w:before="0" w:after="0" w:line="240" w:lineRule="auto"/>
      </w:pPr>
      <w:r>
        <w:separator/>
      </w:r>
    </w:p>
  </w:footnote>
  <w:footnote w:type="continuationSeparator" w:id="0">
    <w:p w14:paraId="4A38A5B0" w14:textId="77777777" w:rsidR="00032A5B" w:rsidRDefault="00032A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267A4" w14:textId="77777777" w:rsidR="00713C88" w:rsidRDefault="00A71F5C">
    <w:pPr>
      <w:pStyle w:val="Header"/>
    </w:pPr>
    <w:r>
      <w:rPr>
        <w:noProof/>
      </w:rPr>
    </w:r>
    <w:r w:rsidR="00A71F5C">
      <w:rPr>
        <w:noProof/>
      </w:rPr>
      <w:pict w14:anchorId="59D96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659188" o:spid="_x0000_s1026" type="#_x0000_t75" style="position:absolute;margin-left:0;margin-top:0;width:522.9pt;height:552.05pt;z-index:-251658240;mso-position-horizontal:center;mso-position-horizontal-relative:margin;mso-position-vertical:center;mso-position-vertical-relative:margin" o:allowincell="f">
          <v:imagedata r:id="rId1" o:title="1200px-Vellore_Institute_of_Technology_seal_201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0EAF8" w14:textId="77777777" w:rsidR="00713C88" w:rsidRPr="009A06A7" w:rsidRDefault="00713C88" w:rsidP="00257C9F">
    <w:pPr>
      <w:pStyle w:val="Header"/>
    </w:pPr>
    <w:r>
      <w:t>Review 1 – Digital Assignment 1</w:t>
    </w:r>
    <w:r>
      <w:ptab w:relativeTo="margin" w:alignment="center" w:leader="none"/>
    </w:r>
    <w:r>
      <w:rPr>
        <w:noProof/>
      </w:rPr>
      <w:drawing>
        <wp:inline distT="0" distB="0" distL="0" distR="0" wp14:anchorId="277B1222" wp14:editId="377361D1">
          <wp:extent cx="2072100" cy="793982"/>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111978" cy="809262"/>
                  </a:xfrm>
                  <a:prstGeom prst="rect">
                    <a:avLst/>
                  </a:prstGeom>
                </pic:spPr>
              </pic:pic>
            </a:graphicData>
          </a:graphic>
        </wp:inline>
      </w:drawing>
    </w:r>
    <w:r>
      <w:ptab w:relativeTo="margin" w:alignment="right" w:leader="none"/>
    </w:r>
    <w:r>
      <w:t>I</w:t>
    </w:r>
    <w:r w:rsidR="00A71F5C">
      <w:rPr>
        <w:noProof/>
      </w:rPr>
    </w:r>
    <w:r w:rsidR="00A71F5C">
      <w:rPr>
        <w:noProof/>
      </w:rPr>
      <w:pict w14:anchorId="0366D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659189" o:spid="_x0000_s1027" type="#_x0000_t75" style="position:absolute;margin-left:0;margin-top:0;width:522.9pt;height:552.05pt;z-index:-251658240;mso-position-horizontal:center;mso-position-horizontal-relative:margin;mso-position-vertical:center;mso-position-vertical-relative:margin" o:allowincell="f">
          <v:imagedata r:id="rId2" o:title="1200px-Vellore_Institute_of_Technology_seal_2017" gain="19661f" blacklevel="22938f"/>
          <w10:wrap anchorx="margin" anchory="margin"/>
        </v:shape>
      </w:pict>
    </w:r>
    <w:r>
      <w:t>TE1015 – Soft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5F836" w14:textId="77777777" w:rsidR="00713C88" w:rsidRDefault="00A71F5C">
    <w:pPr>
      <w:pStyle w:val="Header"/>
    </w:pPr>
    <w:r>
      <w:rPr>
        <w:noProof/>
      </w:rPr>
    </w:r>
    <w:r w:rsidR="00A71F5C">
      <w:rPr>
        <w:noProof/>
      </w:rPr>
      <w:pict w14:anchorId="1AF54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659187" o:spid="_x0000_s1025" type="#_x0000_t75" style="position:absolute;margin-left:0;margin-top:0;width:522.9pt;height:552.05pt;z-index:-251658240;mso-position-horizontal:center;mso-position-horizontal-relative:margin;mso-position-vertical:center;mso-position-vertical-relative:margin" o:allowincell="f">
          <v:imagedata r:id="rId1" o:title="1200px-Vellore_Institute_of_Technology_seal_201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98D"/>
    <w:multiLevelType w:val="hybridMultilevel"/>
    <w:tmpl w:val="3136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46BFD"/>
    <w:multiLevelType w:val="hybridMultilevel"/>
    <w:tmpl w:val="48B240F4"/>
    <w:lvl w:ilvl="0" w:tplc="356AAAE0">
      <w:start w:val="1"/>
      <w:numFmt w:val="bullet"/>
      <w:lvlText w:val="•"/>
      <w:lvlJc w:val="left"/>
      <w:pPr>
        <w:tabs>
          <w:tab w:val="num" w:pos="720"/>
        </w:tabs>
        <w:ind w:left="720" w:hanging="360"/>
      </w:pPr>
      <w:rPr>
        <w:rFonts w:ascii="Arial" w:hAnsi="Arial" w:hint="default"/>
      </w:rPr>
    </w:lvl>
    <w:lvl w:ilvl="1" w:tplc="EE40A682" w:tentative="1">
      <w:start w:val="1"/>
      <w:numFmt w:val="bullet"/>
      <w:lvlText w:val="•"/>
      <w:lvlJc w:val="left"/>
      <w:pPr>
        <w:tabs>
          <w:tab w:val="num" w:pos="1440"/>
        </w:tabs>
        <w:ind w:left="1440" w:hanging="360"/>
      </w:pPr>
      <w:rPr>
        <w:rFonts w:ascii="Arial" w:hAnsi="Arial" w:hint="default"/>
      </w:rPr>
    </w:lvl>
    <w:lvl w:ilvl="2" w:tplc="571074D0" w:tentative="1">
      <w:start w:val="1"/>
      <w:numFmt w:val="bullet"/>
      <w:lvlText w:val="•"/>
      <w:lvlJc w:val="left"/>
      <w:pPr>
        <w:tabs>
          <w:tab w:val="num" w:pos="2160"/>
        </w:tabs>
        <w:ind w:left="2160" w:hanging="360"/>
      </w:pPr>
      <w:rPr>
        <w:rFonts w:ascii="Arial" w:hAnsi="Arial" w:hint="default"/>
      </w:rPr>
    </w:lvl>
    <w:lvl w:ilvl="3" w:tplc="E8DA71D8" w:tentative="1">
      <w:start w:val="1"/>
      <w:numFmt w:val="bullet"/>
      <w:lvlText w:val="•"/>
      <w:lvlJc w:val="left"/>
      <w:pPr>
        <w:tabs>
          <w:tab w:val="num" w:pos="2880"/>
        </w:tabs>
        <w:ind w:left="2880" w:hanging="360"/>
      </w:pPr>
      <w:rPr>
        <w:rFonts w:ascii="Arial" w:hAnsi="Arial" w:hint="default"/>
      </w:rPr>
    </w:lvl>
    <w:lvl w:ilvl="4" w:tplc="C77C8C78" w:tentative="1">
      <w:start w:val="1"/>
      <w:numFmt w:val="bullet"/>
      <w:lvlText w:val="•"/>
      <w:lvlJc w:val="left"/>
      <w:pPr>
        <w:tabs>
          <w:tab w:val="num" w:pos="3600"/>
        </w:tabs>
        <w:ind w:left="3600" w:hanging="360"/>
      </w:pPr>
      <w:rPr>
        <w:rFonts w:ascii="Arial" w:hAnsi="Arial" w:hint="default"/>
      </w:rPr>
    </w:lvl>
    <w:lvl w:ilvl="5" w:tplc="6970483A" w:tentative="1">
      <w:start w:val="1"/>
      <w:numFmt w:val="bullet"/>
      <w:lvlText w:val="•"/>
      <w:lvlJc w:val="left"/>
      <w:pPr>
        <w:tabs>
          <w:tab w:val="num" w:pos="4320"/>
        </w:tabs>
        <w:ind w:left="4320" w:hanging="360"/>
      </w:pPr>
      <w:rPr>
        <w:rFonts w:ascii="Arial" w:hAnsi="Arial" w:hint="default"/>
      </w:rPr>
    </w:lvl>
    <w:lvl w:ilvl="6" w:tplc="435A1EA8" w:tentative="1">
      <w:start w:val="1"/>
      <w:numFmt w:val="bullet"/>
      <w:lvlText w:val="•"/>
      <w:lvlJc w:val="left"/>
      <w:pPr>
        <w:tabs>
          <w:tab w:val="num" w:pos="5040"/>
        </w:tabs>
        <w:ind w:left="5040" w:hanging="360"/>
      </w:pPr>
      <w:rPr>
        <w:rFonts w:ascii="Arial" w:hAnsi="Arial" w:hint="default"/>
      </w:rPr>
    </w:lvl>
    <w:lvl w:ilvl="7" w:tplc="5A1409D2" w:tentative="1">
      <w:start w:val="1"/>
      <w:numFmt w:val="bullet"/>
      <w:lvlText w:val="•"/>
      <w:lvlJc w:val="left"/>
      <w:pPr>
        <w:tabs>
          <w:tab w:val="num" w:pos="5760"/>
        </w:tabs>
        <w:ind w:left="5760" w:hanging="360"/>
      </w:pPr>
      <w:rPr>
        <w:rFonts w:ascii="Arial" w:hAnsi="Arial" w:hint="default"/>
      </w:rPr>
    </w:lvl>
    <w:lvl w:ilvl="8" w:tplc="38BCF6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116EA0"/>
    <w:multiLevelType w:val="multilevel"/>
    <w:tmpl w:val="946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C16D8"/>
    <w:multiLevelType w:val="hybridMultilevel"/>
    <w:tmpl w:val="024A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FE289C"/>
    <w:multiLevelType w:val="hybridMultilevel"/>
    <w:tmpl w:val="27740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46B0A"/>
    <w:multiLevelType w:val="hybridMultilevel"/>
    <w:tmpl w:val="463CE986"/>
    <w:lvl w:ilvl="0" w:tplc="3C1A0BAC">
      <w:start w:val="1"/>
      <w:numFmt w:val="bullet"/>
      <w:lvlText w:val="•"/>
      <w:lvlJc w:val="left"/>
      <w:pPr>
        <w:tabs>
          <w:tab w:val="num" w:pos="720"/>
        </w:tabs>
        <w:ind w:left="720" w:hanging="360"/>
      </w:pPr>
      <w:rPr>
        <w:rFonts w:ascii="Arial" w:hAnsi="Arial" w:hint="default"/>
      </w:rPr>
    </w:lvl>
    <w:lvl w:ilvl="1" w:tplc="2F90FF42" w:tentative="1">
      <w:start w:val="1"/>
      <w:numFmt w:val="bullet"/>
      <w:lvlText w:val="•"/>
      <w:lvlJc w:val="left"/>
      <w:pPr>
        <w:tabs>
          <w:tab w:val="num" w:pos="1440"/>
        </w:tabs>
        <w:ind w:left="1440" w:hanging="360"/>
      </w:pPr>
      <w:rPr>
        <w:rFonts w:ascii="Arial" w:hAnsi="Arial" w:hint="default"/>
      </w:rPr>
    </w:lvl>
    <w:lvl w:ilvl="2" w:tplc="2AC081AA" w:tentative="1">
      <w:start w:val="1"/>
      <w:numFmt w:val="bullet"/>
      <w:lvlText w:val="•"/>
      <w:lvlJc w:val="left"/>
      <w:pPr>
        <w:tabs>
          <w:tab w:val="num" w:pos="2160"/>
        </w:tabs>
        <w:ind w:left="2160" w:hanging="360"/>
      </w:pPr>
      <w:rPr>
        <w:rFonts w:ascii="Arial" w:hAnsi="Arial" w:hint="default"/>
      </w:rPr>
    </w:lvl>
    <w:lvl w:ilvl="3" w:tplc="D4FAF236" w:tentative="1">
      <w:start w:val="1"/>
      <w:numFmt w:val="bullet"/>
      <w:lvlText w:val="•"/>
      <w:lvlJc w:val="left"/>
      <w:pPr>
        <w:tabs>
          <w:tab w:val="num" w:pos="2880"/>
        </w:tabs>
        <w:ind w:left="2880" w:hanging="360"/>
      </w:pPr>
      <w:rPr>
        <w:rFonts w:ascii="Arial" w:hAnsi="Arial" w:hint="default"/>
      </w:rPr>
    </w:lvl>
    <w:lvl w:ilvl="4" w:tplc="B2F26CBC" w:tentative="1">
      <w:start w:val="1"/>
      <w:numFmt w:val="bullet"/>
      <w:lvlText w:val="•"/>
      <w:lvlJc w:val="left"/>
      <w:pPr>
        <w:tabs>
          <w:tab w:val="num" w:pos="3600"/>
        </w:tabs>
        <w:ind w:left="3600" w:hanging="360"/>
      </w:pPr>
      <w:rPr>
        <w:rFonts w:ascii="Arial" w:hAnsi="Arial" w:hint="default"/>
      </w:rPr>
    </w:lvl>
    <w:lvl w:ilvl="5" w:tplc="D63A2EAE" w:tentative="1">
      <w:start w:val="1"/>
      <w:numFmt w:val="bullet"/>
      <w:lvlText w:val="•"/>
      <w:lvlJc w:val="left"/>
      <w:pPr>
        <w:tabs>
          <w:tab w:val="num" w:pos="4320"/>
        </w:tabs>
        <w:ind w:left="4320" w:hanging="360"/>
      </w:pPr>
      <w:rPr>
        <w:rFonts w:ascii="Arial" w:hAnsi="Arial" w:hint="default"/>
      </w:rPr>
    </w:lvl>
    <w:lvl w:ilvl="6" w:tplc="59FCA17C" w:tentative="1">
      <w:start w:val="1"/>
      <w:numFmt w:val="bullet"/>
      <w:lvlText w:val="•"/>
      <w:lvlJc w:val="left"/>
      <w:pPr>
        <w:tabs>
          <w:tab w:val="num" w:pos="5040"/>
        </w:tabs>
        <w:ind w:left="5040" w:hanging="360"/>
      </w:pPr>
      <w:rPr>
        <w:rFonts w:ascii="Arial" w:hAnsi="Arial" w:hint="default"/>
      </w:rPr>
    </w:lvl>
    <w:lvl w:ilvl="7" w:tplc="9C5CEDE2" w:tentative="1">
      <w:start w:val="1"/>
      <w:numFmt w:val="bullet"/>
      <w:lvlText w:val="•"/>
      <w:lvlJc w:val="left"/>
      <w:pPr>
        <w:tabs>
          <w:tab w:val="num" w:pos="5760"/>
        </w:tabs>
        <w:ind w:left="5760" w:hanging="360"/>
      </w:pPr>
      <w:rPr>
        <w:rFonts w:ascii="Arial" w:hAnsi="Arial" w:hint="default"/>
      </w:rPr>
    </w:lvl>
    <w:lvl w:ilvl="8" w:tplc="A936F3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50451D"/>
    <w:multiLevelType w:val="hybridMultilevel"/>
    <w:tmpl w:val="3334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657D4B"/>
    <w:multiLevelType w:val="hybridMultilevel"/>
    <w:tmpl w:val="F5288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B4571"/>
    <w:multiLevelType w:val="hybridMultilevel"/>
    <w:tmpl w:val="88CA4EA6"/>
    <w:lvl w:ilvl="0" w:tplc="C8E4636C">
      <w:start w:val="1"/>
      <w:numFmt w:val="bullet"/>
      <w:lvlText w:val="•"/>
      <w:lvlJc w:val="left"/>
      <w:pPr>
        <w:tabs>
          <w:tab w:val="num" w:pos="720"/>
        </w:tabs>
        <w:ind w:left="720" w:hanging="360"/>
      </w:pPr>
      <w:rPr>
        <w:rFonts w:ascii="Arial" w:hAnsi="Arial" w:hint="default"/>
      </w:rPr>
    </w:lvl>
    <w:lvl w:ilvl="1" w:tplc="82465B48" w:tentative="1">
      <w:start w:val="1"/>
      <w:numFmt w:val="bullet"/>
      <w:lvlText w:val="•"/>
      <w:lvlJc w:val="left"/>
      <w:pPr>
        <w:tabs>
          <w:tab w:val="num" w:pos="1440"/>
        </w:tabs>
        <w:ind w:left="1440" w:hanging="360"/>
      </w:pPr>
      <w:rPr>
        <w:rFonts w:ascii="Arial" w:hAnsi="Arial" w:hint="default"/>
      </w:rPr>
    </w:lvl>
    <w:lvl w:ilvl="2" w:tplc="45C65154" w:tentative="1">
      <w:start w:val="1"/>
      <w:numFmt w:val="bullet"/>
      <w:lvlText w:val="•"/>
      <w:lvlJc w:val="left"/>
      <w:pPr>
        <w:tabs>
          <w:tab w:val="num" w:pos="2160"/>
        </w:tabs>
        <w:ind w:left="2160" w:hanging="360"/>
      </w:pPr>
      <w:rPr>
        <w:rFonts w:ascii="Arial" w:hAnsi="Arial" w:hint="default"/>
      </w:rPr>
    </w:lvl>
    <w:lvl w:ilvl="3" w:tplc="993881D0" w:tentative="1">
      <w:start w:val="1"/>
      <w:numFmt w:val="bullet"/>
      <w:lvlText w:val="•"/>
      <w:lvlJc w:val="left"/>
      <w:pPr>
        <w:tabs>
          <w:tab w:val="num" w:pos="2880"/>
        </w:tabs>
        <w:ind w:left="2880" w:hanging="360"/>
      </w:pPr>
      <w:rPr>
        <w:rFonts w:ascii="Arial" w:hAnsi="Arial" w:hint="default"/>
      </w:rPr>
    </w:lvl>
    <w:lvl w:ilvl="4" w:tplc="9EF49860" w:tentative="1">
      <w:start w:val="1"/>
      <w:numFmt w:val="bullet"/>
      <w:lvlText w:val="•"/>
      <w:lvlJc w:val="left"/>
      <w:pPr>
        <w:tabs>
          <w:tab w:val="num" w:pos="3600"/>
        </w:tabs>
        <w:ind w:left="3600" w:hanging="360"/>
      </w:pPr>
      <w:rPr>
        <w:rFonts w:ascii="Arial" w:hAnsi="Arial" w:hint="default"/>
      </w:rPr>
    </w:lvl>
    <w:lvl w:ilvl="5" w:tplc="47D401B4" w:tentative="1">
      <w:start w:val="1"/>
      <w:numFmt w:val="bullet"/>
      <w:lvlText w:val="•"/>
      <w:lvlJc w:val="left"/>
      <w:pPr>
        <w:tabs>
          <w:tab w:val="num" w:pos="4320"/>
        </w:tabs>
        <w:ind w:left="4320" w:hanging="360"/>
      </w:pPr>
      <w:rPr>
        <w:rFonts w:ascii="Arial" w:hAnsi="Arial" w:hint="default"/>
      </w:rPr>
    </w:lvl>
    <w:lvl w:ilvl="6" w:tplc="C2A0EBB8" w:tentative="1">
      <w:start w:val="1"/>
      <w:numFmt w:val="bullet"/>
      <w:lvlText w:val="•"/>
      <w:lvlJc w:val="left"/>
      <w:pPr>
        <w:tabs>
          <w:tab w:val="num" w:pos="5040"/>
        </w:tabs>
        <w:ind w:left="5040" w:hanging="360"/>
      </w:pPr>
      <w:rPr>
        <w:rFonts w:ascii="Arial" w:hAnsi="Arial" w:hint="default"/>
      </w:rPr>
    </w:lvl>
    <w:lvl w:ilvl="7" w:tplc="988E2746" w:tentative="1">
      <w:start w:val="1"/>
      <w:numFmt w:val="bullet"/>
      <w:lvlText w:val="•"/>
      <w:lvlJc w:val="left"/>
      <w:pPr>
        <w:tabs>
          <w:tab w:val="num" w:pos="5760"/>
        </w:tabs>
        <w:ind w:left="5760" w:hanging="360"/>
      </w:pPr>
      <w:rPr>
        <w:rFonts w:ascii="Arial" w:hAnsi="Arial" w:hint="default"/>
      </w:rPr>
    </w:lvl>
    <w:lvl w:ilvl="8" w:tplc="265A94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C10F88"/>
    <w:multiLevelType w:val="hybridMultilevel"/>
    <w:tmpl w:val="F4B6A95E"/>
    <w:lvl w:ilvl="0" w:tplc="2460C40E">
      <w:start w:val="1"/>
      <w:numFmt w:val="bullet"/>
      <w:lvlText w:val="•"/>
      <w:lvlJc w:val="left"/>
      <w:pPr>
        <w:tabs>
          <w:tab w:val="num" w:pos="720"/>
        </w:tabs>
        <w:ind w:left="720" w:hanging="360"/>
      </w:pPr>
      <w:rPr>
        <w:rFonts w:ascii="Arial" w:hAnsi="Arial" w:hint="default"/>
      </w:rPr>
    </w:lvl>
    <w:lvl w:ilvl="1" w:tplc="C29A21BA" w:tentative="1">
      <w:start w:val="1"/>
      <w:numFmt w:val="bullet"/>
      <w:lvlText w:val="•"/>
      <w:lvlJc w:val="left"/>
      <w:pPr>
        <w:tabs>
          <w:tab w:val="num" w:pos="1440"/>
        </w:tabs>
        <w:ind w:left="1440" w:hanging="360"/>
      </w:pPr>
      <w:rPr>
        <w:rFonts w:ascii="Arial" w:hAnsi="Arial" w:hint="default"/>
      </w:rPr>
    </w:lvl>
    <w:lvl w:ilvl="2" w:tplc="2DA2207A" w:tentative="1">
      <w:start w:val="1"/>
      <w:numFmt w:val="bullet"/>
      <w:lvlText w:val="•"/>
      <w:lvlJc w:val="left"/>
      <w:pPr>
        <w:tabs>
          <w:tab w:val="num" w:pos="2160"/>
        </w:tabs>
        <w:ind w:left="2160" w:hanging="360"/>
      </w:pPr>
      <w:rPr>
        <w:rFonts w:ascii="Arial" w:hAnsi="Arial" w:hint="default"/>
      </w:rPr>
    </w:lvl>
    <w:lvl w:ilvl="3" w:tplc="6D2C9C8E" w:tentative="1">
      <w:start w:val="1"/>
      <w:numFmt w:val="bullet"/>
      <w:lvlText w:val="•"/>
      <w:lvlJc w:val="left"/>
      <w:pPr>
        <w:tabs>
          <w:tab w:val="num" w:pos="2880"/>
        </w:tabs>
        <w:ind w:left="2880" w:hanging="360"/>
      </w:pPr>
      <w:rPr>
        <w:rFonts w:ascii="Arial" w:hAnsi="Arial" w:hint="default"/>
      </w:rPr>
    </w:lvl>
    <w:lvl w:ilvl="4" w:tplc="59CE9F22" w:tentative="1">
      <w:start w:val="1"/>
      <w:numFmt w:val="bullet"/>
      <w:lvlText w:val="•"/>
      <w:lvlJc w:val="left"/>
      <w:pPr>
        <w:tabs>
          <w:tab w:val="num" w:pos="3600"/>
        </w:tabs>
        <w:ind w:left="3600" w:hanging="360"/>
      </w:pPr>
      <w:rPr>
        <w:rFonts w:ascii="Arial" w:hAnsi="Arial" w:hint="default"/>
      </w:rPr>
    </w:lvl>
    <w:lvl w:ilvl="5" w:tplc="5F026132" w:tentative="1">
      <w:start w:val="1"/>
      <w:numFmt w:val="bullet"/>
      <w:lvlText w:val="•"/>
      <w:lvlJc w:val="left"/>
      <w:pPr>
        <w:tabs>
          <w:tab w:val="num" w:pos="4320"/>
        </w:tabs>
        <w:ind w:left="4320" w:hanging="360"/>
      </w:pPr>
      <w:rPr>
        <w:rFonts w:ascii="Arial" w:hAnsi="Arial" w:hint="default"/>
      </w:rPr>
    </w:lvl>
    <w:lvl w:ilvl="6" w:tplc="58FAFC56" w:tentative="1">
      <w:start w:val="1"/>
      <w:numFmt w:val="bullet"/>
      <w:lvlText w:val="•"/>
      <w:lvlJc w:val="left"/>
      <w:pPr>
        <w:tabs>
          <w:tab w:val="num" w:pos="5040"/>
        </w:tabs>
        <w:ind w:left="5040" w:hanging="360"/>
      </w:pPr>
      <w:rPr>
        <w:rFonts w:ascii="Arial" w:hAnsi="Arial" w:hint="default"/>
      </w:rPr>
    </w:lvl>
    <w:lvl w:ilvl="7" w:tplc="1CE86A66" w:tentative="1">
      <w:start w:val="1"/>
      <w:numFmt w:val="bullet"/>
      <w:lvlText w:val="•"/>
      <w:lvlJc w:val="left"/>
      <w:pPr>
        <w:tabs>
          <w:tab w:val="num" w:pos="5760"/>
        </w:tabs>
        <w:ind w:left="5760" w:hanging="360"/>
      </w:pPr>
      <w:rPr>
        <w:rFonts w:ascii="Arial" w:hAnsi="Arial" w:hint="default"/>
      </w:rPr>
    </w:lvl>
    <w:lvl w:ilvl="8" w:tplc="36EA16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6F6276"/>
    <w:multiLevelType w:val="hybridMultilevel"/>
    <w:tmpl w:val="06067F3A"/>
    <w:lvl w:ilvl="0" w:tplc="43A22A40">
      <w:start w:val="1"/>
      <w:numFmt w:val="bullet"/>
      <w:lvlText w:val="•"/>
      <w:lvlJc w:val="left"/>
      <w:pPr>
        <w:tabs>
          <w:tab w:val="num" w:pos="720"/>
        </w:tabs>
        <w:ind w:left="720" w:hanging="360"/>
      </w:pPr>
      <w:rPr>
        <w:rFonts w:ascii="Arial" w:hAnsi="Arial" w:hint="default"/>
      </w:rPr>
    </w:lvl>
    <w:lvl w:ilvl="1" w:tplc="611E261A" w:tentative="1">
      <w:start w:val="1"/>
      <w:numFmt w:val="bullet"/>
      <w:lvlText w:val="•"/>
      <w:lvlJc w:val="left"/>
      <w:pPr>
        <w:tabs>
          <w:tab w:val="num" w:pos="1440"/>
        </w:tabs>
        <w:ind w:left="1440" w:hanging="360"/>
      </w:pPr>
      <w:rPr>
        <w:rFonts w:ascii="Arial" w:hAnsi="Arial" w:hint="default"/>
      </w:rPr>
    </w:lvl>
    <w:lvl w:ilvl="2" w:tplc="3A009F92" w:tentative="1">
      <w:start w:val="1"/>
      <w:numFmt w:val="bullet"/>
      <w:lvlText w:val="•"/>
      <w:lvlJc w:val="left"/>
      <w:pPr>
        <w:tabs>
          <w:tab w:val="num" w:pos="2160"/>
        </w:tabs>
        <w:ind w:left="2160" w:hanging="360"/>
      </w:pPr>
      <w:rPr>
        <w:rFonts w:ascii="Arial" w:hAnsi="Arial" w:hint="default"/>
      </w:rPr>
    </w:lvl>
    <w:lvl w:ilvl="3" w:tplc="2496E6B2" w:tentative="1">
      <w:start w:val="1"/>
      <w:numFmt w:val="bullet"/>
      <w:lvlText w:val="•"/>
      <w:lvlJc w:val="left"/>
      <w:pPr>
        <w:tabs>
          <w:tab w:val="num" w:pos="2880"/>
        </w:tabs>
        <w:ind w:left="2880" w:hanging="360"/>
      </w:pPr>
      <w:rPr>
        <w:rFonts w:ascii="Arial" w:hAnsi="Arial" w:hint="default"/>
      </w:rPr>
    </w:lvl>
    <w:lvl w:ilvl="4" w:tplc="CDB05FD0" w:tentative="1">
      <w:start w:val="1"/>
      <w:numFmt w:val="bullet"/>
      <w:lvlText w:val="•"/>
      <w:lvlJc w:val="left"/>
      <w:pPr>
        <w:tabs>
          <w:tab w:val="num" w:pos="3600"/>
        </w:tabs>
        <w:ind w:left="3600" w:hanging="360"/>
      </w:pPr>
      <w:rPr>
        <w:rFonts w:ascii="Arial" w:hAnsi="Arial" w:hint="default"/>
      </w:rPr>
    </w:lvl>
    <w:lvl w:ilvl="5" w:tplc="2C3EC482" w:tentative="1">
      <w:start w:val="1"/>
      <w:numFmt w:val="bullet"/>
      <w:lvlText w:val="•"/>
      <w:lvlJc w:val="left"/>
      <w:pPr>
        <w:tabs>
          <w:tab w:val="num" w:pos="4320"/>
        </w:tabs>
        <w:ind w:left="4320" w:hanging="360"/>
      </w:pPr>
      <w:rPr>
        <w:rFonts w:ascii="Arial" w:hAnsi="Arial" w:hint="default"/>
      </w:rPr>
    </w:lvl>
    <w:lvl w:ilvl="6" w:tplc="360253D8" w:tentative="1">
      <w:start w:val="1"/>
      <w:numFmt w:val="bullet"/>
      <w:lvlText w:val="•"/>
      <w:lvlJc w:val="left"/>
      <w:pPr>
        <w:tabs>
          <w:tab w:val="num" w:pos="5040"/>
        </w:tabs>
        <w:ind w:left="5040" w:hanging="360"/>
      </w:pPr>
      <w:rPr>
        <w:rFonts w:ascii="Arial" w:hAnsi="Arial" w:hint="default"/>
      </w:rPr>
    </w:lvl>
    <w:lvl w:ilvl="7" w:tplc="E0E435D4" w:tentative="1">
      <w:start w:val="1"/>
      <w:numFmt w:val="bullet"/>
      <w:lvlText w:val="•"/>
      <w:lvlJc w:val="left"/>
      <w:pPr>
        <w:tabs>
          <w:tab w:val="num" w:pos="5760"/>
        </w:tabs>
        <w:ind w:left="5760" w:hanging="360"/>
      </w:pPr>
      <w:rPr>
        <w:rFonts w:ascii="Arial" w:hAnsi="Arial" w:hint="default"/>
      </w:rPr>
    </w:lvl>
    <w:lvl w:ilvl="8" w:tplc="8B049C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991D6B"/>
    <w:multiLevelType w:val="hybridMultilevel"/>
    <w:tmpl w:val="854E7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B83443"/>
    <w:multiLevelType w:val="hybridMultilevel"/>
    <w:tmpl w:val="32AA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D1C5E"/>
    <w:multiLevelType w:val="hybridMultilevel"/>
    <w:tmpl w:val="0EFA1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3955B1"/>
    <w:multiLevelType w:val="hybridMultilevel"/>
    <w:tmpl w:val="78CED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407D7B"/>
    <w:multiLevelType w:val="hybridMultilevel"/>
    <w:tmpl w:val="368C1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CD6AC3"/>
    <w:multiLevelType w:val="hybridMultilevel"/>
    <w:tmpl w:val="3DB0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A25951"/>
    <w:multiLevelType w:val="hybridMultilevel"/>
    <w:tmpl w:val="919A2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C157B3"/>
    <w:multiLevelType w:val="hybridMultilevel"/>
    <w:tmpl w:val="70340C5C"/>
    <w:lvl w:ilvl="0" w:tplc="7A464B06">
      <w:start w:val="1"/>
      <w:numFmt w:val="bullet"/>
      <w:lvlText w:val="•"/>
      <w:lvlJc w:val="left"/>
      <w:pPr>
        <w:tabs>
          <w:tab w:val="num" w:pos="720"/>
        </w:tabs>
        <w:ind w:left="720" w:hanging="360"/>
      </w:pPr>
      <w:rPr>
        <w:rFonts w:ascii="Arial" w:hAnsi="Arial" w:hint="default"/>
      </w:rPr>
    </w:lvl>
    <w:lvl w:ilvl="1" w:tplc="8DAECF14" w:tentative="1">
      <w:start w:val="1"/>
      <w:numFmt w:val="bullet"/>
      <w:lvlText w:val="•"/>
      <w:lvlJc w:val="left"/>
      <w:pPr>
        <w:tabs>
          <w:tab w:val="num" w:pos="1440"/>
        </w:tabs>
        <w:ind w:left="1440" w:hanging="360"/>
      </w:pPr>
      <w:rPr>
        <w:rFonts w:ascii="Arial" w:hAnsi="Arial" w:hint="default"/>
      </w:rPr>
    </w:lvl>
    <w:lvl w:ilvl="2" w:tplc="D116EBEA" w:tentative="1">
      <w:start w:val="1"/>
      <w:numFmt w:val="bullet"/>
      <w:lvlText w:val="•"/>
      <w:lvlJc w:val="left"/>
      <w:pPr>
        <w:tabs>
          <w:tab w:val="num" w:pos="2160"/>
        </w:tabs>
        <w:ind w:left="2160" w:hanging="360"/>
      </w:pPr>
      <w:rPr>
        <w:rFonts w:ascii="Arial" w:hAnsi="Arial" w:hint="default"/>
      </w:rPr>
    </w:lvl>
    <w:lvl w:ilvl="3" w:tplc="014E49E6" w:tentative="1">
      <w:start w:val="1"/>
      <w:numFmt w:val="bullet"/>
      <w:lvlText w:val="•"/>
      <w:lvlJc w:val="left"/>
      <w:pPr>
        <w:tabs>
          <w:tab w:val="num" w:pos="2880"/>
        </w:tabs>
        <w:ind w:left="2880" w:hanging="360"/>
      </w:pPr>
      <w:rPr>
        <w:rFonts w:ascii="Arial" w:hAnsi="Arial" w:hint="default"/>
      </w:rPr>
    </w:lvl>
    <w:lvl w:ilvl="4" w:tplc="499A2AFE" w:tentative="1">
      <w:start w:val="1"/>
      <w:numFmt w:val="bullet"/>
      <w:lvlText w:val="•"/>
      <w:lvlJc w:val="left"/>
      <w:pPr>
        <w:tabs>
          <w:tab w:val="num" w:pos="3600"/>
        </w:tabs>
        <w:ind w:left="3600" w:hanging="360"/>
      </w:pPr>
      <w:rPr>
        <w:rFonts w:ascii="Arial" w:hAnsi="Arial" w:hint="default"/>
      </w:rPr>
    </w:lvl>
    <w:lvl w:ilvl="5" w:tplc="AC22214C" w:tentative="1">
      <w:start w:val="1"/>
      <w:numFmt w:val="bullet"/>
      <w:lvlText w:val="•"/>
      <w:lvlJc w:val="left"/>
      <w:pPr>
        <w:tabs>
          <w:tab w:val="num" w:pos="4320"/>
        </w:tabs>
        <w:ind w:left="4320" w:hanging="360"/>
      </w:pPr>
      <w:rPr>
        <w:rFonts w:ascii="Arial" w:hAnsi="Arial" w:hint="default"/>
      </w:rPr>
    </w:lvl>
    <w:lvl w:ilvl="6" w:tplc="CDA6DE16" w:tentative="1">
      <w:start w:val="1"/>
      <w:numFmt w:val="bullet"/>
      <w:lvlText w:val="•"/>
      <w:lvlJc w:val="left"/>
      <w:pPr>
        <w:tabs>
          <w:tab w:val="num" w:pos="5040"/>
        </w:tabs>
        <w:ind w:left="5040" w:hanging="360"/>
      </w:pPr>
      <w:rPr>
        <w:rFonts w:ascii="Arial" w:hAnsi="Arial" w:hint="default"/>
      </w:rPr>
    </w:lvl>
    <w:lvl w:ilvl="7" w:tplc="896EAACA" w:tentative="1">
      <w:start w:val="1"/>
      <w:numFmt w:val="bullet"/>
      <w:lvlText w:val="•"/>
      <w:lvlJc w:val="left"/>
      <w:pPr>
        <w:tabs>
          <w:tab w:val="num" w:pos="5760"/>
        </w:tabs>
        <w:ind w:left="5760" w:hanging="360"/>
      </w:pPr>
      <w:rPr>
        <w:rFonts w:ascii="Arial" w:hAnsi="Arial" w:hint="default"/>
      </w:rPr>
    </w:lvl>
    <w:lvl w:ilvl="8" w:tplc="BBF2D8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EF02C6"/>
    <w:multiLevelType w:val="hybridMultilevel"/>
    <w:tmpl w:val="397A5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4E2E1D"/>
    <w:multiLevelType w:val="hybridMultilevel"/>
    <w:tmpl w:val="71506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D6913"/>
    <w:multiLevelType w:val="hybridMultilevel"/>
    <w:tmpl w:val="77789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613FB2"/>
    <w:multiLevelType w:val="hybridMultilevel"/>
    <w:tmpl w:val="92FC3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F5283D"/>
    <w:multiLevelType w:val="multilevel"/>
    <w:tmpl w:val="EF4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12540"/>
    <w:multiLevelType w:val="hybridMultilevel"/>
    <w:tmpl w:val="6D58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C0FCB"/>
    <w:multiLevelType w:val="hybridMultilevel"/>
    <w:tmpl w:val="3BFE0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03613F"/>
    <w:multiLevelType w:val="hybridMultilevel"/>
    <w:tmpl w:val="E102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C80476"/>
    <w:multiLevelType w:val="hybridMultilevel"/>
    <w:tmpl w:val="89121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CE364A"/>
    <w:multiLevelType w:val="hybridMultilevel"/>
    <w:tmpl w:val="F4201ED4"/>
    <w:lvl w:ilvl="0" w:tplc="267A6B10">
      <w:start w:val="1"/>
      <w:numFmt w:val="bullet"/>
      <w:lvlText w:val="•"/>
      <w:lvlJc w:val="left"/>
      <w:pPr>
        <w:tabs>
          <w:tab w:val="num" w:pos="720"/>
        </w:tabs>
        <w:ind w:left="720" w:hanging="360"/>
      </w:pPr>
      <w:rPr>
        <w:rFonts w:ascii="Arial" w:hAnsi="Arial" w:hint="default"/>
      </w:rPr>
    </w:lvl>
    <w:lvl w:ilvl="1" w:tplc="CA780E06" w:tentative="1">
      <w:start w:val="1"/>
      <w:numFmt w:val="bullet"/>
      <w:lvlText w:val="•"/>
      <w:lvlJc w:val="left"/>
      <w:pPr>
        <w:tabs>
          <w:tab w:val="num" w:pos="1440"/>
        </w:tabs>
        <w:ind w:left="1440" w:hanging="360"/>
      </w:pPr>
      <w:rPr>
        <w:rFonts w:ascii="Arial" w:hAnsi="Arial" w:hint="default"/>
      </w:rPr>
    </w:lvl>
    <w:lvl w:ilvl="2" w:tplc="495A516E" w:tentative="1">
      <w:start w:val="1"/>
      <w:numFmt w:val="bullet"/>
      <w:lvlText w:val="•"/>
      <w:lvlJc w:val="left"/>
      <w:pPr>
        <w:tabs>
          <w:tab w:val="num" w:pos="2160"/>
        </w:tabs>
        <w:ind w:left="2160" w:hanging="360"/>
      </w:pPr>
      <w:rPr>
        <w:rFonts w:ascii="Arial" w:hAnsi="Arial" w:hint="default"/>
      </w:rPr>
    </w:lvl>
    <w:lvl w:ilvl="3" w:tplc="78F85626" w:tentative="1">
      <w:start w:val="1"/>
      <w:numFmt w:val="bullet"/>
      <w:lvlText w:val="•"/>
      <w:lvlJc w:val="left"/>
      <w:pPr>
        <w:tabs>
          <w:tab w:val="num" w:pos="2880"/>
        </w:tabs>
        <w:ind w:left="2880" w:hanging="360"/>
      </w:pPr>
      <w:rPr>
        <w:rFonts w:ascii="Arial" w:hAnsi="Arial" w:hint="default"/>
      </w:rPr>
    </w:lvl>
    <w:lvl w:ilvl="4" w:tplc="4BE604B6" w:tentative="1">
      <w:start w:val="1"/>
      <w:numFmt w:val="bullet"/>
      <w:lvlText w:val="•"/>
      <w:lvlJc w:val="left"/>
      <w:pPr>
        <w:tabs>
          <w:tab w:val="num" w:pos="3600"/>
        </w:tabs>
        <w:ind w:left="3600" w:hanging="360"/>
      </w:pPr>
      <w:rPr>
        <w:rFonts w:ascii="Arial" w:hAnsi="Arial" w:hint="default"/>
      </w:rPr>
    </w:lvl>
    <w:lvl w:ilvl="5" w:tplc="F48C38C2" w:tentative="1">
      <w:start w:val="1"/>
      <w:numFmt w:val="bullet"/>
      <w:lvlText w:val="•"/>
      <w:lvlJc w:val="left"/>
      <w:pPr>
        <w:tabs>
          <w:tab w:val="num" w:pos="4320"/>
        </w:tabs>
        <w:ind w:left="4320" w:hanging="360"/>
      </w:pPr>
      <w:rPr>
        <w:rFonts w:ascii="Arial" w:hAnsi="Arial" w:hint="default"/>
      </w:rPr>
    </w:lvl>
    <w:lvl w:ilvl="6" w:tplc="C0865720" w:tentative="1">
      <w:start w:val="1"/>
      <w:numFmt w:val="bullet"/>
      <w:lvlText w:val="•"/>
      <w:lvlJc w:val="left"/>
      <w:pPr>
        <w:tabs>
          <w:tab w:val="num" w:pos="5040"/>
        </w:tabs>
        <w:ind w:left="5040" w:hanging="360"/>
      </w:pPr>
      <w:rPr>
        <w:rFonts w:ascii="Arial" w:hAnsi="Arial" w:hint="default"/>
      </w:rPr>
    </w:lvl>
    <w:lvl w:ilvl="7" w:tplc="DA241488" w:tentative="1">
      <w:start w:val="1"/>
      <w:numFmt w:val="bullet"/>
      <w:lvlText w:val="•"/>
      <w:lvlJc w:val="left"/>
      <w:pPr>
        <w:tabs>
          <w:tab w:val="num" w:pos="5760"/>
        </w:tabs>
        <w:ind w:left="5760" w:hanging="360"/>
      </w:pPr>
      <w:rPr>
        <w:rFonts w:ascii="Arial" w:hAnsi="Arial" w:hint="default"/>
      </w:rPr>
    </w:lvl>
    <w:lvl w:ilvl="8" w:tplc="EB803F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346023"/>
    <w:multiLevelType w:val="hybridMultilevel"/>
    <w:tmpl w:val="D8CA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BE6CFE"/>
    <w:multiLevelType w:val="hybridMultilevel"/>
    <w:tmpl w:val="39D4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F61D70"/>
    <w:multiLevelType w:val="hybridMultilevel"/>
    <w:tmpl w:val="6BD44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596585"/>
    <w:multiLevelType w:val="hybridMultilevel"/>
    <w:tmpl w:val="ED5EE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1500CB"/>
    <w:multiLevelType w:val="hybridMultilevel"/>
    <w:tmpl w:val="509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BA1B9F"/>
    <w:multiLevelType w:val="hybridMultilevel"/>
    <w:tmpl w:val="B184A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2173A3"/>
    <w:multiLevelType w:val="hybridMultilevel"/>
    <w:tmpl w:val="FBD23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692450"/>
    <w:multiLevelType w:val="hybridMultilevel"/>
    <w:tmpl w:val="77AC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13081E"/>
    <w:multiLevelType w:val="multilevel"/>
    <w:tmpl w:val="4A6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12650"/>
    <w:multiLevelType w:val="hybridMultilevel"/>
    <w:tmpl w:val="295C2582"/>
    <w:lvl w:ilvl="0" w:tplc="4D5ACD9E">
      <w:start w:val="1"/>
      <w:numFmt w:val="bullet"/>
      <w:lvlText w:val="•"/>
      <w:lvlJc w:val="left"/>
      <w:pPr>
        <w:tabs>
          <w:tab w:val="num" w:pos="720"/>
        </w:tabs>
        <w:ind w:left="720" w:hanging="360"/>
      </w:pPr>
      <w:rPr>
        <w:rFonts w:ascii="Arial" w:hAnsi="Arial" w:hint="default"/>
      </w:rPr>
    </w:lvl>
    <w:lvl w:ilvl="1" w:tplc="D3144E6A" w:tentative="1">
      <w:start w:val="1"/>
      <w:numFmt w:val="bullet"/>
      <w:lvlText w:val="•"/>
      <w:lvlJc w:val="left"/>
      <w:pPr>
        <w:tabs>
          <w:tab w:val="num" w:pos="1440"/>
        </w:tabs>
        <w:ind w:left="1440" w:hanging="360"/>
      </w:pPr>
      <w:rPr>
        <w:rFonts w:ascii="Arial" w:hAnsi="Arial" w:hint="default"/>
      </w:rPr>
    </w:lvl>
    <w:lvl w:ilvl="2" w:tplc="8C8EA536" w:tentative="1">
      <w:start w:val="1"/>
      <w:numFmt w:val="bullet"/>
      <w:lvlText w:val="•"/>
      <w:lvlJc w:val="left"/>
      <w:pPr>
        <w:tabs>
          <w:tab w:val="num" w:pos="2160"/>
        </w:tabs>
        <w:ind w:left="2160" w:hanging="360"/>
      </w:pPr>
      <w:rPr>
        <w:rFonts w:ascii="Arial" w:hAnsi="Arial" w:hint="default"/>
      </w:rPr>
    </w:lvl>
    <w:lvl w:ilvl="3" w:tplc="ABF2D8FE" w:tentative="1">
      <w:start w:val="1"/>
      <w:numFmt w:val="bullet"/>
      <w:lvlText w:val="•"/>
      <w:lvlJc w:val="left"/>
      <w:pPr>
        <w:tabs>
          <w:tab w:val="num" w:pos="2880"/>
        </w:tabs>
        <w:ind w:left="2880" w:hanging="360"/>
      </w:pPr>
      <w:rPr>
        <w:rFonts w:ascii="Arial" w:hAnsi="Arial" w:hint="default"/>
      </w:rPr>
    </w:lvl>
    <w:lvl w:ilvl="4" w:tplc="0DA24B60" w:tentative="1">
      <w:start w:val="1"/>
      <w:numFmt w:val="bullet"/>
      <w:lvlText w:val="•"/>
      <w:lvlJc w:val="left"/>
      <w:pPr>
        <w:tabs>
          <w:tab w:val="num" w:pos="3600"/>
        </w:tabs>
        <w:ind w:left="3600" w:hanging="360"/>
      </w:pPr>
      <w:rPr>
        <w:rFonts w:ascii="Arial" w:hAnsi="Arial" w:hint="default"/>
      </w:rPr>
    </w:lvl>
    <w:lvl w:ilvl="5" w:tplc="0A84A3A4" w:tentative="1">
      <w:start w:val="1"/>
      <w:numFmt w:val="bullet"/>
      <w:lvlText w:val="•"/>
      <w:lvlJc w:val="left"/>
      <w:pPr>
        <w:tabs>
          <w:tab w:val="num" w:pos="4320"/>
        </w:tabs>
        <w:ind w:left="4320" w:hanging="360"/>
      </w:pPr>
      <w:rPr>
        <w:rFonts w:ascii="Arial" w:hAnsi="Arial" w:hint="default"/>
      </w:rPr>
    </w:lvl>
    <w:lvl w:ilvl="6" w:tplc="490E0DF2" w:tentative="1">
      <w:start w:val="1"/>
      <w:numFmt w:val="bullet"/>
      <w:lvlText w:val="•"/>
      <w:lvlJc w:val="left"/>
      <w:pPr>
        <w:tabs>
          <w:tab w:val="num" w:pos="5040"/>
        </w:tabs>
        <w:ind w:left="5040" w:hanging="360"/>
      </w:pPr>
      <w:rPr>
        <w:rFonts w:ascii="Arial" w:hAnsi="Arial" w:hint="default"/>
      </w:rPr>
    </w:lvl>
    <w:lvl w:ilvl="7" w:tplc="4B68339A" w:tentative="1">
      <w:start w:val="1"/>
      <w:numFmt w:val="bullet"/>
      <w:lvlText w:val="•"/>
      <w:lvlJc w:val="left"/>
      <w:pPr>
        <w:tabs>
          <w:tab w:val="num" w:pos="5760"/>
        </w:tabs>
        <w:ind w:left="5760" w:hanging="360"/>
      </w:pPr>
      <w:rPr>
        <w:rFonts w:ascii="Arial" w:hAnsi="Arial" w:hint="default"/>
      </w:rPr>
    </w:lvl>
    <w:lvl w:ilvl="8" w:tplc="F8822FF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2ED4B6A"/>
    <w:multiLevelType w:val="hybridMultilevel"/>
    <w:tmpl w:val="D758F0FC"/>
    <w:lvl w:ilvl="0" w:tplc="7F3ED7BE">
      <w:start w:val="1"/>
      <w:numFmt w:val="bullet"/>
      <w:lvlText w:val="•"/>
      <w:lvlJc w:val="left"/>
      <w:pPr>
        <w:tabs>
          <w:tab w:val="num" w:pos="720"/>
        </w:tabs>
        <w:ind w:left="720" w:hanging="360"/>
      </w:pPr>
      <w:rPr>
        <w:rFonts w:ascii="Arial" w:hAnsi="Arial" w:hint="default"/>
      </w:rPr>
    </w:lvl>
    <w:lvl w:ilvl="1" w:tplc="384ACCDC" w:tentative="1">
      <w:start w:val="1"/>
      <w:numFmt w:val="bullet"/>
      <w:lvlText w:val="•"/>
      <w:lvlJc w:val="left"/>
      <w:pPr>
        <w:tabs>
          <w:tab w:val="num" w:pos="1440"/>
        </w:tabs>
        <w:ind w:left="1440" w:hanging="360"/>
      </w:pPr>
      <w:rPr>
        <w:rFonts w:ascii="Arial" w:hAnsi="Arial" w:hint="default"/>
      </w:rPr>
    </w:lvl>
    <w:lvl w:ilvl="2" w:tplc="C3565C08" w:tentative="1">
      <w:start w:val="1"/>
      <w:numFmt w:val="bullet"/>
      <w:lvlText w:val="•"/>
      <w:lvlJc w:val="left"/>
      <w:pPr>
        <w:tabs>
          <w:tab w:val="num" w:pos="2160"/>
        </w:tabs>
        <w:ind w:left="2160" w:hanging="360"/>
      </w:pPr>
      <w:rPr>
        <w:rFonts w:ascii="Arial" w:hAnsi="Arial" w:hint="default"/>
      </w:rPr>
    </w:lvl>
    <w:lvl w:ilvl="3" w:tplc="FFF86528" w:tentative="1">
      <w:start w:val="1"/>
      <w:numFmt w:val="bullet"/>
      <w:lvlText w:val="•"/>
      <w:lvlJc w:val="left"/>
      <w:pPr>
        <w:tabs>
          <w:tab w:val="num" w:pos="2880"/>
        </w:tabs>
        <w:ind w:left="2880" w:hanging="360"/>
      </w:pPr>
      <w:rPr>
        <w:rFonts w:ascii="Arial" w:hAnsi="Arial" w:hint="default"/>
      </w:rPr>
    </w:lvl>
    <w:lvl w:ilvl="4" w:tplc="0EBE0CB4" w:tentative="1">
      <w:start w:val="1"/>
      <w:numFmt w:val="bullet"/>
      <w:lvlText w:val="•"/>
      <w:lvlJc w:val="left"/>
      <w:pPr>
        <w:tabs>
          <w:tab w:val="num" w:pos="3600"/>
        </w:tabs>
        <w:ind w:left="3600" w:hanging="360"/>
      </w:pPr>
      <w:rPr>
        <w:rFonts w:ascii="Arial" w:hAnsi="Arial" w:hint="default"/>
      </w:rPr>
    </w:lvl>
    <w:lvl w:ilvl="5" w:tplc="CA082BD0" w:tentative="1">
      <w:start w:val="1"/>
      <w:numFmt w:val="bullet"/>
      <w:lvlText w:val="•"/>
      <w:lvlJc w:val="left"/>
      <w:pPr>
        <w:tabs>
          <w:tab w:val="num" w:pos="4320"/>
        </w:tabs>
        <w:ind w:left="4320" w:hanging="360"/>
      </w:pPr>
      <w:rPr>
        <w:rFonts w:ascii="Arial" w:hAnsi="Arial" w:hint="default"/>
      </w:rPr>
    </w:lvl>
    <w:lvl w:ilvl="6" w:tplc="2E201080" w:tentative="1">
      <w:start w:val="1"/>
      <w:numFmt w:val="bullet"/>
      <w:lvlText w:val="•"/>
      <w:lvlJc w:val="left"/>
      <w:pPr>
        <w:tabs>
          <w:tab w:val="num" w:pos="5040"/>
        </w:tabs>
        <w:ind w:left="5040" w:hanging="360"/>
      </w:pPr>
      <w:rPr>
        <w:rFonts w:ascii="Arial" w:hAnsi="Arial" w:hint="default"/>
      </w:rPr>
    </w:lvl>
    <w:lvl w:ilvl="7" w:tplc="5EB8531A" w:tentative="1">
      <w:start w:val="1"/>
      <w:numFmt w:val="bullet"/>
      <w:lvlText w:val="•"/>
      <w:lvlJc w:val="left"/>
      <w:pPr>
        <w:tabs>
          <w:tab w:val="num" w:pos="5760"/>
        </w:tabs>
        <w:ind w:left="5760" w:hanging="360"/>
      </w:pPr>
      <w:rPr>
        <w:rFonts w:ascii="Arial" w:hAnsi="Arial" w:hint="default"/>
      </w:rPr>
    </w:lvl>
    <w:lvl w:ilvl="8" w:tplc="7D8A925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44837EC"/>
    <w:multiLevelType w:val="hybridMultilevel"/>
    <w:tmpl w:val="1C8C6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863925"/>
    <w:multiLevelType w:val="hybridMultilevel"/>
    <w:tmpl w:val="24E4B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B35438"/>
    <w:multiLevelType w:val="hybridMultilevel"/>
    <w:tmpl w:val="7610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4E12AB"/>
    <w:multiLevelType w:val="hybridMultilevel"/>
    <w:tmpl w:val="D324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B467D8"/>
    <w:multiLevelType w:val="hybridMultilevel"/>
    <w:tmpl w:val="079A1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005223"/>
    <w:multiLevelType w:val="hybridMultilevel"/>
    <w:tmpl w:val="B29EF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241A08"/>
    <w:multiLevelType w:val="hybridMultilevel"/>
    <w:tmpl w:val="9D185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3578F1"/>
    <w:multiLevelType w:val="multilevel"/>
    <w:tmpl w:val="FC50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10"/>
  </w:num>
  <w:num w:numId="4">
    <w:abstractNumId w:val="43"/>
  </w:num>
  <w:num w:numId="5">
    <w:abstractNumId w:val="8"/>
  </w:num>
  <w:num w:numId="6">
    <w:abstractNumId w:val="19"/>
  </w:num>
  <w:num w:numId="7">
    <w:abstractNumId w:val="28"/>
  </w:num>
  <w:num w:numId="8">
    <w:abstractNumId w:val="9"/>
  </w:num>
  <w:num w:numId="9">
    <w:abstractNumId w:val="33"/>
  </w:num>
  <w:num w:numId="10">
    <w:abstractNumId w:val="18"/>
  </w:num>
  <w:num w:numId="11">
    <w:abstractNumId w:val="45"/>
  </w:num>
  <w:num w:numId="12">
    <w:abstractNumId w:val="39"/>
  </w:num>
  <w:num w:numId="13">
    <w:abstractNumId w:val="12"/>
  </w:num>
  <w:num w:numId="14">
    <w:abstractNumId w:val="1"/>
  </w:num>
  <w:num w:numId="15">
    <w:abstractNumId w:val="21"/>
  </w:num>
  <w:num w:numId="16">
    <w:abstractNumId w:val="38"/>
  </w:num>
  <w:num w:numId="17">
    <w:abstractNumId w:val="5"/>
  </w:num>
  <w:num w:numId="18">
    <w:abstractNumId w:val="11"/>
  </w:num>
  <w:num w:numId="19">
    <w:abstractNumId w:val="4"/>
  </w:num>
  <w:num w:numId="20">
    <w:abstractNumId w:val="42"/>
  </w:num>
  <w:num w:numId="21">
    <w:abstractNumId w:val="29"/>
  </w:num>
  <w:num w:numId="22">
    <w:abstractNumId w:val="40"/>
  </w:num>
  <w:num w:numId="23">
    <w:abstractNumId w:val="25"/>
  </w:num>
  <w:num w:numId="24">
    <w:abstractNumId w:val="23"/>
  </w:num>
  <w:num w:numId="25">
    <w:abstractNumId w:val="26"/>
  </w:num>
  <w:num w:numId="26">
    <w:abstractNumId w:val="24"/>
  </w:num>
  <w:num w:numId="27">
    <w:abstractNumId w:val="36"/>
  </w:num>
  <w:num w:numId="28">
    <w:abstractNumId w:val="0"/>
  </w:num>
  <w:num w:numId="29">
    <w:abstractNumId w:val="20"/>
  </w:num>
  <w:num w:numId="30">
    <w:abstractNumId w:val="17"/>
  </w:num>
  <w:num w:numId="31">
    <w:abstractNumId w:val="41"/>
  </w:num>
  <w:num w:numId="32">
    <w:abstractNumId w:val="47"/>
  </w:num>
  <w:num w:numId="33">
    <w:abstractNumId w:val="37"/>
  </w:num>
  <w:num w:numId="34">
    <w:abstractNumId w:val="32"/>
  </w:num>
  <w:num w:numId="35">
    <w:abstractNumId w:val="2"/>
  </w:num>
  <w:num w:numId="36">
    <w:abstractNumId w:val="3"/>
  </w:num>
  <w:num w:numId="37">
    <w:abstractNumId w:val="46"/>
  </w:num>
  <w:num w:numId="38">
    <w:abstractNumId w:val="31"/>
  </w:num>
  <w:num w:numId="39">
    <w:abstractNumId w:val="34"/>
  </w:num>
  <w:num w:numId="40">
    <w:abstractNumId w:val="30"/>
  </w:num>
  <w:num w:numId="41">
    <w:abstractNumId w:val="27"/>
  </w:num>
  <w:num w:numId="42">
    <w:abstractNumId w:val="16"/>
  </w:num>
  <w:num w:numId="43">
    <w:abstractNumId w:val="13"/>
  </w:num>
  <w:num w:numId="44">
    <w:abstractNumId w:val="6"/>
  </w:num>
  <w:num w:numId="45">
    <w:abstractNumId w:val="44"/>
  </w:num>
  <w:num w:numId="46">
    <w:abstractNumId w:val="35"/>
  </w:num>
  <w:num w:numId="47">
    <w:abstractNumId w:val="1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48"/>
    <w:rsid w:val="0000370C"/>
    <w:rsid w:val="0002056E"/>
    <w:rsid w:val="00032A5B"/>
    <w:rsid w:val="00033F3C"/>
    <w:rsid w:val="00066D4E"/>
    <w:rsid w:val="000869AB"/>
    <w:rsid w:val="000A4824"/>
    <w:rsid w:val="00112AE9"/>
    <w:rsid w:val="001645F0"/>
    <w:rsid w:val="00191CAC"/>
    <w:rsid w:val="00257C9F"/>
    <w:rsid w:val="00297912"/>
    <w:rsid w:val="002D13CD"/>
    <w:rsid w:val="002E3D70"/>
    <w:rsid w:val="00362F4A"/>
    <w:rsid w:val="003A2028"/>
    <w:rsid w:val="003A7E5C"/>
    <w:rsid w:val="004014E4"/>
    <w:rsid w:val="00430642"/>
    <w:rsid w:val="00484ED2"/>
    <w:rsid w:val="00490D54"/>
    <w:rsid w:val="00522D45"/>
    <w:rsid w:val="00543BE3"/>
    <w:rsid w:val="005442DA"/>
    <w:rsid w:val="005954ED"/>
    <w:rsid w:val="005C1A58"/>
    <w:rsid w:val="00611487"/>
    <w:rsid w:val="00662E48"/>
    <w:rsid w:val="00686E11"/>
    <w:rsid w:val="00713C88"/>
    <w:rsid w:val="00761E9A"/>
    <w:rsid w:val="007931FB"/>
    <w:rsid w:val="007A1C15"/>
    <w:rsid w:val="0081749A"/>
    <w:rsid w:val="00925EAC"/>
    <w:rsid w:val="00930800"/>
    <w:rsid w:val="009534F4"/>
    <w:rsid w:val="00980C18"/>
    <w:rsid w:val="009E6981"/>
    <w:rsid w:val="00A1244B"/>
    <w:rsid w:val="00A67601"/>
    <w:rsid w:val="00A71F5C"/>
    <w:rsid w:val="00B33710"/>
    <w:rsid w:val="00B81243"/>
    <w:rsid w:val="00BC6AD1"/>
    <w:rsid w:val="00C10B5A"/>
    <w:rsid w:val="00CC7B0A"/>
    <w:rsid w:val="00E00BE5"/>
    <w:rsid w:val="00E265AF"/>
    <w:rsid w:val="00E34C0C"/>
    <w:rsid w:val="00E5717A"/>
    <w:rsid w:val="00E776EC"/>
    <w:rsid w:val="00E9453E"/>
    <w:rsid w:val="00ED56A4"/>
    <w:rsid w:val="00EF6DE6"/>
    <w:rsid w:val="00F17C32"/>
    <w:rsid w:val="00F4780B"/>
    <w:rsid w:val="00F71DCB"/>
    <w:rsid w:val="00FC113C"/>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8F137B"/>
  <w15:chartTrackingRefBased/>
  <w15:docId w15:val="{9F4995D4-9631-4779-AC30-4AA7DEFC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A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0037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37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37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037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0037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0037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037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037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37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0C"/>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00370C"/>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00370C"/>
    <w:rPr>
      <w:rFonts w:eastAsiaTheme="minorEastAsia"/>
      <w:caps/>
      <w:color w:val="1F3763" w:themeColor="accent1" w:themeShade="7F"/>
      <w:spacing w:val="15"/>
      <w:sz w:val="20"/>
      <w:szCs w:val="20"/>
    </w:rPr>
  </w:style>
  <w:style w:type="character" w:customStyle="1" w:styleId="Heading4Char">
    <w:name w:val="Heading 4 Char"/>
    <w:basedOn w:val="DefaultParagraphFont"/>
    <w:link w:val="Heading4"/>
    <w:uiPriority w:val="9"/>
    <w:rsid w:val="0000370C"/>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rsid w:val="0000370C"/>
    <w:rPr>
      <w:rFonts w:eastAsiaTheme="minorEastAsia"/>
      <w:caps/>
      <w:color w:val="2F5496" w:themeColor="accent1" w:themeShade="BF"/>
      <w:spacing w:val="10"/>
      <w:sz w:val="20"/>
      <w:szCs w:val="20"/>
    </w:rPr>
  </w:style>
  <w:style w:type="character" w:customStyle="1" w:styleId="Heading6Char">
    <w:name w:val="Heading 6 Char"/>
    <w:basedOn w:val="DefaultParagraphFont"/>
    <w:link w:val="Heading6"/>
    <w:uiPriority w:val="9"/>
    <w:rsid w:val="0000370C"/>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00370C"/>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00370C"/>
    <w:rPr>
      <w:rFonts w:eastAsiaTheme="minorEastAsia"/>
      <w:caps/>
      <w:spacing w:val="10"/>
      <w:sz w:val="18"/>
      <w:szCs w:val="18"/>
    </w:rPr>
  </w:style>
  <w:style w:type="character" w:customStyle="1" w:styleId="Heading9Char">
    <w:name w:val="Heading 9 Char"/>
    <w:basedOn w:val="DefaultParagraphFont"/>
    <w:link w:val="Heading9"/>
    <w:uiPriority w:val="9"/>
    <w:semiHidden/>
    <w:rsid w:val="0000370C"/>
    <w:rPr>
      <w:rFonts w:eastAsiaTheme="minorEastAsia"/>
      <w:i/>
      <w:iCs/>
      <w:caps/>
      <w:spacing w:val="10"/>
      <w:sz w:val="18"/>
      <w:szCs w:val="18"/>
    </w:rPr>
  </w:style>
  <w:style w:type="paragraph" w:styleId="Caption">
    <w:name w:val="caption"/>
    <w:basedOn w:val="Normal"/>
    <w:next w:val="Normal"/>
    <w:uiPriority w:val="35"/>
    <w:unhideWhenUsed/>
    <w:qFormat/>
    <w:rsid w:val="0000370C"/>
    <w:rPr>
      <w:b/>
      <w:bCs/>
      <w:color w:val="2F5496" w:themeColor="accent1" w:themeShade="BF"/>
      <w:sz w:val="16"/>
      <w:szCs w:val="16"/>
    </w:rPr>
  </w:style>
  <w:style w:type="paragraph" w:styleId="Title">
    <w:name w:val="Title"/>
    <w:basedOn w:val="Normal"/>
    <w:next w:val="Normal"/>
    <w:link w:val="TitleChar"/>
    <w:uiPriority w:val="10"/>
    <w:qFormat/>
    <w:rsid w:val="0000370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0370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037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370C"/>
    <w:rPr>
      <w:rFonts w:eastAsiaTheme="minorEastAsia"/>
      <w:caps/>
      <w:color w:val="595959" w:themeColor="text1" w:themeTint="A6"/>
      <w:spacing w:val="10"/>
      <w:sz w:val="21"/>
      <w:szCs w:val="21"/>
    </w:rPr>
  </w:style>
  <w:style w:type="character" w:styleId="Strong">
    <w:name w:val="Strong"/>
    <w:uiPriority w:val="22"/>
    <w:qFormat/>
    <w:rsid w:val="0000370C"/>
    <w:rPr>
      <w:b/>
      <w:bCs/>
    </w:rPr>
  </w:style>
  <w:style w:type="character" w:styleId="Emphasis">
    <w:name w:val="Emphasis"/>
    <w:uiPriority w:val="20"/>
    <w:qFormat/>
    <w:rsid w:val="0000370C"/>
    <w:rPr>
      <w:caps/>
      <w:color w:val="1F3763" w:themeColor="accent1" w:themeShade="7F"/>
      <w:spacing w:val="5"/>
    </w:rPr>
  </w:style>
  <w:style w:type="paragraph" w:styleId="NoSpacing">
    <w:name w:val="No Spacing"/>
    <w:uiPriority w:val="1"/>
    <w:qFormat/>
    <w:rsid w:val="0000370C"/>
    <w:pPr>
      <w:spacing w:before="100" w:after="0" w:line="240" w:lineRule="auto"/>
    </w:pPr>
    <w:rPr>
      <w:rFonts w:eastAsiaTheme="minorEastAsia"/>
      <w:sz w:val="20"/>
      <w:szCs w:val="20"/>
    </w:rPr>
  </w:style>
  <w:style w:type="paragraph" w:styleId="Quote">
    <w:name w:val="Quote"/>
    <w:basedOn w:val="Normal"/>
    <w:next w:val="Normal"/>
    <w:link w:val="QuoteChar"/>
    <w:uiPriority w:val="29"/>
    <w:qFormat/>
    <w:rsid w:val="0000370C"/>
    <w:rPr>
      <w:i/>
      <w:iCs/>
      <w:sz w:val="24"/>
      <w:szCs w:val="24"/>
    </w:rPr>
  </w:style>
  <w:style w:type="character" w:customStyle="1" w:styleId="QuoteChar">
    <w:name w:val="Quote Char"/>
    <w:basedOn w:val="DefaultParagraphFont"/>
    <w:link w:val="Quote"/>
    <w:uiPriority w:val="29"/>
    <w:rsid w:val="0000370C"/>
    <w:rPr>
      <w:rFonts w:eastAsiaTheme="minorEastAsia"/>
      <w:i/>
      <w:iCs/>
      <w:sz w:val="24"/>
      <w:szCs w:val="24"/>
    </w:rPr>
  </w:style>
  <w:style w:type="paragraph" w:styleId="IntenseQuote">
    <w:name w:val="Intense Quote"/>
    <w:basedOn w:val="Normal"/>
    <w:next w:val="Normal"/>
    <w:link w:val="IntenseQuoteChar"/>
    <w:uiPriority w:val="30"/>
    <w:qFormat/>
    <w:rsid w:val="000037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0370C"/>
    <w:rPr>
      <w:rFonts w:eastAsiaTheme="minorEastAsia"/>
      <w:color w:val="4472C4" w:themeColor="accent1"/>
      <w:sz w:val="24"/>
      <w:szCs w:val="24"/>
    </w:rPr>
  </w:style>
  <w:style w:type="character" w:styleId="SubtleEmphasis">
    <w:name w:val="Subtle Emphasis"/>
    <w:uiPriority w:val="19"/>
    <w:qFormat/>
    <w:rsid w:val="0000370C"/>
    <w:rPr>
      <w:i/>
      <w:iCs/>
      <w:color w:val="1F3763" w:themeColor="accent1" w:themeShade="7F"/>
    </w:rPr>
  </w:style>
  <w:style w:type="character" w:styleId="IntenseEmphasis">
    <w:name w:val="Intense Emphasis"/>
    <w:uiPriority w:val="21"/>
    <w:qFormat/>
    <w:rsid w:val="0000370C"/>
    <w:rPr>
      <w:b/>
      <w:bCs/>
      <w:caps/>
      <w:color w:val="1F3763" w:themeColor="accent1" w:themeShade="7F"/>
      <w:spacing w:val="10"/>
    </w:rPr>
  </w:style>
  <w:style w:type="character" w:styleId="SubtleReference">
    <w:name w:val="Subtle Reference"/>
    <w:uiPriority w:val="31"/>
    <w:qFormat/>
    <w:rsid w:val="0000370C"/>
    <w:rPr>
      <w:b/>
      <w:bCs/>
      <w:color w:val="4472C4" w:themeColor="accent1"/>
    </w:rPr>
  </w:style>
  <w:style w:type="character" w:styleId="IntenseReference">
    <w:name w:val="Intense Reference"/>
    <w:uiPriority w:val="32"/>
    <w:qFormat/>
    <w:rsid w:val="0000370C"/>
    <w:rPr>
      <w:b/>
      <w:bCs/>
      <w:i/>
      <w:iCs/>
      <w:caps/>
      <w:color w:val="4472C4" w:themeColor="accent1"/>
    </w:rPr>
  </w:style>
  <w:style w:type="character" w:styleId="BookTitle">
    <w:name w:val="Book Title"/>
    <w:uiPriority w:val="33"/>
    <w:qFormat/>
    <w:rsid w:val="0000370C"/>
    <w:rPr>
      <w:b/>
      <w:bCs/>
      <w:i/>
      <w:iCs/>
      <w:spacing w:val="0"/>
    </w:rPr>
  </w:style>
  <w:style w:type="paragraph" w:styleId="TOCHeading">
    <w:name w:val="TOC Heading"/>
    <w:basedOn w:val="Heading1"/>
    <w:next w:val="Normal"/>
    <w:uiPriority w:val="39"/>
    <w:unhideWhenUsed/>
    <w:qFormat/>
    <w:rsid w:val="0000370C"/>
    <w:pPr>
      <w:outlineLvl w:val="9"/>
    </w:pPr>
  </w:style>
  <w:style w:type="paragraph" w:styleId="ListParagraph">
    <w:name w:val="List Paragraph"/>
    <w:basedOn w:val="Normal"/>
    <w:uiPriority w:val="34"/>
    <w:qFormat/>
    <w:rsid w:val="0000370C"/>
    <w:pPr>
      <w:ind w:left="720"/>
      <w:contextualSpacing/>
    </w:pPr>
  </w:style>
  <w:style w:type="paragraph" w:styleId="TOC1">
    <w:name w:val="toc 1"/>
    <w:basedOn w:val="Normal"/>
    <w:next w:val="Normal"/>
    <w:autoRedefine/>
    <w:uiPriority w:val="39"/>
    <w:unhideWhenUsed/>
    <w:rsid w:val="0000370C"/>
    <w:pPr>
      <w:spacing w:after="100"/>
    </w:pPr>
  </w:style>
  <w:style w:type="paragraph" w:styleId="TOC2">
    <w:name w:val="toc 2"/>
    <w:basedOn w:val="Normal"/>
    <w:next w:val="Normal"/>
    <w:autoRedefine/>
    <w:uiPriority w:val="39"/>
    <w:unhideWhenUsed/>
    <w:rsid w:val="0000370C"/>
    <w:pPr>
      <w:spacing w:after="100"/>
      <w:ind w:left="200"/>
    </w:pPr>
  </w:style>
  <w:style w:type="paragraph" w:styleId="TOC3">
    <w:name w:val="toc 3"/>
    <w:basedOn w:val="Normal"/>
    <w:next w:val="Normal"/>
    <w:autoRedefine/>
    <w:uiPriority w:val="39"/>
    <w:unhideWhenUsed/>
    <w:rsid w:val="0000370C"/>
    <w:pPr>
      <w:spacing w:after="100"/>
      <w:ind w:left="400"/>
    </w:pPr>
  </w:style>
  <w:style w:type="character" w:styleId="Hyperlink">
    <w:name w:val="Hyperlink"/>
    <w:basedOn w:val="DefaultParagraphFont"/>
    <w:uiPriority w:val="99"/>
    <w:unhideWhenUsed/>
    <w:rsid w:val="0000370C"/>
    <w:rPr>
      <w:color w:val="0563C1" w:themeColor="hyperlink"/>
      <w:u w:val="single"/>
    </w:rPr>
  </w:style>
  <w:style w:type="paragraph" w:styleId="Header">
    <w:name w:val="header"/>
    <w:basedOn w:val="Normal"/>
    <w:link w:val="HeaderChar"/>
    <w:uiPriority w:val="99"/>
    <w:unhideWhenUsed/>
    <w:rsid w:val="0000370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0370C"/>
    <w:rPr>
      <w:rFonts w:eastAsiaTheme="minorEastAsia"/>
      <w:sz w:val="20"/>
      <w:szCs w:val="20"/>
    </w:rPr>
  </w:style>
  <w:style w:type="paragraph" w:styleId="Footer">
    <w:name w:val="footer"/>
    <w:basedOn w:val="Normal"/>
    <w:link w:val="FooterChar"/>
    <w:uiPriority w:val="99"/>
    <w:unhideWhenUsed/>
    <w:rsid w:val="0000370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370C"/>
    <w:rPr>
      <w:rFonts w:eastAsiaTheme="minorEastAsia"/>
      <w:sz w:val="20"/>
      <w:szCs w:val="20"/>
    </w:rPr>
  </w:style>
  <w:style w:type="table" w:styleId="GridTable5Dark-Accent1">
    <w:name w:val="Grid Table 5 Dark Accent 1"/>
    <w:basedOn w:val="TableNormal"/>
    <w:uiPriority w:val="50"/>
    <w:rsid w:val="0000370C"/>
    <w:pPr>
      <w:spacing w:before="100" w:after="200" w:line="276"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NormalWeb">
    <w:name w:val="Normal (Web)"/>
    <w:basedOn w:val="Normal"/>
    <w:uiPriority w:val="99"/>
    <w:unhideWhenUsed/>
    <w:rsid w:val="0000370C"/>
    <w:pPr>
      <w:spacing w:beforeAutospacing="1" w:after="100" w:afterAutospacing="1"/>
    </w:pPr>
    <w:rPr>
      <w:rFonts w:ascii="Times New Roman" w:hAnsi="Times New Roman"/>
      <w:sz w:val="24"/>
      <w:lang w:eastAsia="en-IN"/>
    </w:rPr>
  </w:style>
  <w:style w:type="character" w:styleId="HTMLCode">
    <w:name w:val="HTML Code"/>
    <w:basedOn w:val="DefaultParagraphFont"/>
    <w:uiPriority w:val="99"/>
    <w:semiHidden/>
    <w:unhideWhenUsed/>
    <w:rsid w:val="0000370C"/>
    <w:rPr>
      <w:rFonts w:ascii="Courier New" w:eastAsia="Times New Roman" w:hAnsi="Courier New" w:cs="Courier New"/>
      <w:sz w:val="20"/>
      <w:szCs w:val="20"/>
    </w:rPr>
  </w:style>
  <w:style w:type="paragraph" w:customStyle="1" w:styleId="iu">
    <w:name w:val="iu"/>
    <w:basedOn w:val="Normal"/>
    <w:rsid w:val="0000370C"/>
    <w:pPr>
      <w:spacing w:beforeAutospacing="1" w:after="100" w:afterAutospacing="1" w:line="240" w:lineRule="auto"/>
    </w:pPr>
    <w:rPr>
      <w:rFonts w:ascii="Times New Roman" w:eastAsia="Times New Roman" w:hAnsi="Times New Roman" w:cs="Times New Roman"/>
      <w:sz w:val="24"/>
      <w:szCs w:val="24"/>
      <w:lang w:eastAsia="en-IN"/>
    </w:rPr>
  </w:style>
  <w:style w:type="paragraph" w:styleId="TOC4">
    <w:name w:val="toc 4"/>
    <w:basedOn w:val="Normal"/>
    <w:next w:val="Normal"/>
    <w:autoRedefine/>
    <w:uiPriority w:val="39"/>
    <w:unhideWhenUsed/>
    <w:rsid w:val="0000370C"/>
    <w:pPr>
      <w:spacing w:after="100"/>
      <w:ind w:left="600"/>
    </w:pPr>
  </w:style>
  <w:style w:type="paragraph" w:styleId="TOC5">
    <w:name w:val="toc 5"/>
    <w:basedOn w:val="Normal"/>
    <w:next w:val="Normal"/>
    <w:autoRedefine/>
    <w:uiPriority w:val="39"/>
    <w:unhideWhenUsed/>
    <w:rsid w:val="0000370C"/>
    <w:pPr>
      <w:spacing w:after="100"/>
      <w:ind w:left="800"/>
    </w:pPr>
  </w:style>
  <w:style w:type="paragraph" w:customStyle="1" w:styleId="paragraph">
    <w:name w:val="paragraph"/>
    <w:basedOn w:val="Normal"/>
    <w:rsid w:val="00F17C32"/>
    <w:pPr>
      <w:spacing w:beforeAutospacing="1" w:after="100" w:afterAutospacing="1" w:line="240" w:lineRule="auto"/>
    </w:pPr>
    <w:rPr>
      <w:rFonts w:ascii="Times New Roman" w:hAnsi="Times New Roman" w:cs="Times New Roman"/>
      <w:sz w:val="24"/>
      <w:szCs w:val="24"/>
      <w:lang w:val="en-US"/>
    </w:rPr>
  </w:style>
  <w:style w:type="character" w:customStyle="1" w:styleId="normaltextrun">
    <w:name w:val="normaltextrun"/>
    <w:basedOn w:val="DefaultParagraphFont"/>
    <w:rsid w:val="00F17C32"/>
  </w:style>
  <w:style w:type="character" w:customStyle="1" w:styleId="eop">
    <w:name w:val="eop"/>
    <w:basedOn w:val="DefaultParagraphFont"/>
    <w:rsid w:val="00F17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6630">
      <w:bodyDiv w:val="1"/>
      <w:marLeft w:val="0"/>
      <w:marRight w:val="0"/>
      <w:marTop w:val="0"/>
      <w:marBottom w:val="0"/>
      <w:divBdr>
        <w:top w:val="none" w:sz="0" w:space="0" w:color="auto"/>
        <w:left w:val="none" w:sz="0" w:space="0" w:color="auto"/>
        <w:bottom w:val="none" w:sz="0" w:space="0" w:color="auto"/>
        <w:right w:val="none" w:sz="0" w:space="0" w:color="auto"/>
      </w:divBdr>
    </w:div>
    <w:div w:id="87779747">
      <w:bodyDiv w:val="1"/>
      <w:marLeft w:val="0"/>
      <w:marRight w:val="0"/>
      <w:marTop w:val="0"/>
      <w:marBottom w:val="0"/>
      <w:divBdr>
        <w:top w:val="none" w:sz="0" w:space="0" w:color="auto"/>
        <w:left w:val="none" w:sz="0" w:space="0" w:color="auto"/>
        <w:bottom w:val="none" w:sz="0" w:space="0" w:color="auto"/>
        <w:right w:val="none" w:sz="0" w:space="0" w:color="auto"/>
      </w:divBdr>
    </w:div>
    <w:div w:id="93403031">
      <w:bodyDiv w:val="1"/>
      <w:marLeft w:val="0"/>
      <w:marRight w:val="0"/>
      <w:marTop w:val="0"/>
      <w:marBottom w:val="0"/>
      <w:divBdr>
        <w:top w:val="none" w:sz="0" w:space="0" w:color="auto"/>
        <w:left w:val="none" w:sz="0" w:space="0" w:color="auto"/>
        <w:bottom w:val="none" w:sz="0" w:space="0" w:color="auto"/>
        <w:right w:val="none" w:sz="0" w:space="0" w:color="auto"/>
      </w:divBdr>
    </w:div>
    <w:div w:id="119425572">
      <w:bodyDiv w:val="1"/>
      <w:marLeft w:val="0"/>
      <w:marRight w:val="0"/>
      <w:marTop w:val="0"/>
      <w:marBottom w:val="0"/>
      <w:divBdr>
        <w:top w:val="none" w:sz="0" w:space="0" w:color="auto"/>
        <w:left w:val="none" w:sz="0" w:space="0" w:color="auto"/>
        <w:bottom w:val="none" w:sz="0" w:space="0" w:color="auto"/>
        <w:right w:val="none" w:sz="0" w:space="0" w:color="auto"/>
      </w:divBdr>
    </w:div>
    <w:div w:id="130245488">
      <w:bodyDiv w:val="1"/>
      <w:marLeft w:val="0"/>
      <w:marRight w:val="0"/>
      <w:marTop w:val="0"/>
      <w:marBottom w:val="0"/>
      <w:divBdr>
        <w:top w:val="none" w:sz="0" w:space="0" w:color="auto"/>
        <w:left w:val="none" w:sz="0" w:space="0" w:color="auto"/>
        <w:bottom w:val="none" w:sz="0" w:space="0" w:color="auto"/>
        <w:right w:val="none" w:sz="0" w:space="0" w:color="auto"/>
      </w:divBdr>
    </w:div>
    <w:div w:id="146751333">
      <w:bodyDiv w:val="1"/>
      <w:marLeft w:val="0"/>
      <w:marRight w:val="0"/>
      <w:marTop w:val="0"/>
      <w:marBottom w:val="0"/>
      <w:divBdr>
        <w:top w:val="none" w:sz="0" w:space="0" w:color="auto"/>
        <w:left w:val="none" w:sz="0" w:space="0" w:color="auto"/>
        <w:bottom w:val="none" w:sz="0" w:space="0" w:color="auto"/>
        <w:right w:val="none" w:sz="0" w:space="0" w:color="auto"/>
      </w:divBdr>
    </w:div>
    <w:div w:id="159124787">
      <w:bodyDiv w:val="1"/>
      <w:marLeft w:val="0"/>
      <w:marRight w:val="0"/>
      <w:marTop w:val="0"/>
      <w:marBottom w:val="0"/>
      <w:divBdr>
        <w:top w:val="none" w:sz="0" w:space="0" w:color="auto"/>
        <w:left w:val="none" w:sz="0" w:space="0" w:color="auto"/>
        <w:bottom w:val="none" w:sz="0" w:space="0" w:color="auto"/>
        <w:right w:val="none" w:sz="0" w:space="0" w:color="auto"/>
      </w:divBdr>
    </w:div>
    <w:div w:id="159851120">
      <w:bodyDiv w:val="1"/>
      <w:marLeft w:val="0"/>
      <w:marRight w:val="0"/>
      <w:marTop w:val="0"/>
      <w:marBottom w:val="0"/>
      <w:divBdr>
        <w:top w:val="none" w:sz="0" w:space="0" w:color="auto"/>
        <w:left w:val="none" w:sz="0" w:space="0" w:color="auto"/>
        <w:bottom w:val="none" w:sz="0" w:space="0" w:color="auto"/>
        <w:right w:val="none" w:sz="0" w:space="0" w:color="auto"/>
      </w:divBdr>
    </w:div>
    <w:div w:id="236134513">
      <w:bodyDiv w:val="1"/>
      <w:marLeft w:val="0"/>
      <w:marRight w:val="0"/>
      <w:marTop w:val="0"/>
      <w:marBottom w:val="0"/>
      <w:divBdr>
        <w:top w:val="none" w:sz="0" w:space="0" w:color="auto"/>
        <w:left w:val="none" w:sz="0" w:space="0" w:color="auto"/>
        <w:bottom w:val="none" w:sz="0" w:space="0" w:color="auto"/>
        <w:right w:val="none" w:sz="0" w:space="0" w:color="auto"/>
      </w:divBdr>
    </w:div>
    <w:div w:id="243999283">
      <w:bodyDiv w:val="1"/>
      <w:marLeft w:val="0"/>
      <w:marRight w:val="0"/>
      <w:marTop w:val="0"/>
      <w:marBottom w:val="0"/>
      <w:divBdr>
        <w:top w:val="none" w:sz="0" w:space="0" w:color="auto"/>
        <w:left w:val="none" w:sz="0" w:space="0" w:color="auto"/>
        <w:bottom w:val="none" w:sz="0" w:space="0" w:color="auto"/>
        <w:right w:val="none" w:sz="0" w:space="0" w:color="auto"/>
      </w:divBdr>
    </w:div>
    <w:div w:id="276183522">
      <w:bodyDiv w:val="1"/>
      <w:marLeft w:val="0"/>
      <w:marRight w:val="0"/>
      <w:marTop w:val="0"/>
      <w:marBottom w:val="0"/>
      <w:divBdr>
        <w:top w:val="none" w:sz="0" w:space="0" w:color="auto"/>
        <w:left w:val="none" w:sz="0" w:space="0" w:color="auto"/>
        <w:bottom w:val="none" w:sz="0" w:space="0" w:color="auto"/>
        <w:right w:val="none" w:sz="0" w:space="0" w:color="auto"/>
      </w:divBdr>
    </w:div>
    <w:div w:id="286812421">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sChild>
        <w:div w:id="785196332">
          <w:marLeft w:val="0"/>
          <w:marRight w:val="0"/>
          <w:marTop w:val="0"/>
          <w:marBottom w:val="0"/>
          <w:divBdr>
            <w:top w:val="none" w:sz="0" w:space="0" w:color="auto"/>
            <w:left w:val="none" w:sz="0" w:space="0" w:color="auto"/>
            <w:bottom w:val="none" w:sz="0" w:space="0" w:color="auto"/>
            <w:right w:val="none" w:sz="0" w:space="0" w:color="auto"/>
          </w:divBdr>
          <w:divsChild>
            <w:div w:id="1270509220">
              <w:marLeft w:val="0"/>
              <w:marRight w:val="0"/>
              <w:marTop w:val="0"/>
              <w:marBottom w:val="0"/>
              <w:divBdr>
                <w:top w:val="none" w:sz="0" w:space="0" w:color="auto"/>
                <w:left w:val="none" w:sz="0" w:space="0" w:color="auto"/>
                <w:bottom w:val="none" w:sz="0" w:space="0" w:color="auto"/>
                <w:right w:val="none" w:sz="0" w:space="0" w:color="auto"/>
              </w:divBdr>
            </w:div>
          </w:divsChild>
        </w:div>
        <w:div w:id="1674063413">
          <w:marLeft w:val="0"/>
          <w:marRight w:val="0"/>
          <w:marTop w:val="0"/>
          <w:marBottom w:val="0"/>
          <w:divBdr>
            <w:top w:val="none" w:sz="0" w:space="0" w:color="auto"/>
            <w:left w:val="none" w:sz="0" w:space="0" w:color="auto"/>
            <w:bottom w:val="none" w:sz="0" w:space="0" w:color="auto"/>
            <w:right w:val="none" w:sz="0" w:space="0" w:color="auto"/>
          </w:divBdr>
          <w:divsChild>
            <w:div w:id="606278820">
              <w:marLeft w:val="0"/>
              <w:marRight w:val="0"/>
              <w:marTop w:val="0"/>
              <w:marBottom w:val="0"/>
              <w:divBdr>
                <w:top w:val="none" w:sz="0" w:space="0" w:color="auto"/>
                <w:left w:val="none" w:sz="0" w:space="0" w:color="auto"/>
                <w:bottom w:val="none" w:sz="0" w:space="0" w:color="auto"/>
                <w:right w:val="none" w:sz="0" w:space="0" w:color="auto"/>
              </w:divBdr>
            </w:div>
          </w:divsChild>
        </w:div>
        <w:div w:id="901216239">
          <w:marLeft w:val="0"/>
          <w:marRight w:val="0"/>
          <w:marTop w:val="0"/>
          <w:marBottom w:val="0"/>
          <w:divBdr>
            <w:top w:val="none" w:sz="0" w:space="0" w:color="auto"/>
            <w:left w:val="none" w:sz="0" w:space="0" w:color="auto"/>
            <w:bottom w:val="none" w:sz="0" w:space="0" w:color="auto"/>
            <w:right w:val="none" w:sz="0" w:space="0" w:color="auto"/>
          </w:divBdr>
          <w:divsChild>
            <w:div w:id="1047267226">
              <w:marLeft w:val="0"/>
              <w:marRight w:val="0"/>
              <w:marTop w:val="0"/>
              <w:marBottom w:val="0"/>
              <w:divBdr>
                <w:top w:val="none" w:sz="0" w:space="0" w:color="auto"/>
                <w:left w:val="none" w:sz="0" w:space="0" w:color="auto"/>
                <w:bottom w:val="none" w:sz="0" w:space="0" w:color="auto"/>
                <w:right w:val="none" w:sz="0" w:space="0" w:color="auto"/>
              </w:divBdr>
            </w:div>
          </w:divsChild>
        </w:div>
        <w:div w:id="1054548537">
          <w:marLeft w:val="0"/>
          <w:marRight w:val="0"/>
          <w:marTop w:val="0"/>
          <w:marBottom w:val="0"/>
          <w:divBdr>
            <w:top w:val="none" w:sz="0" w:space="0" w:color="auto"/>
            <w:left w:val="none" w:sz="0" w:space="0" w:color="auto"/>
            <w:bottom w:val="none" w:sz="0" w:space="0" w:color="auto"/>
            <w:right w:val="none" w:sz="0" w:space="0" w:color="auto"/>
          </w:divBdr>
          <w:divsChild>
            <w:div w:id="681856227">
              <w:marLeft w:val="0"/>
              <w:marRight w:val="0"/>
              <w:marTop w:val="0"/>
              <w:marBottom w:val="0"/>
              <w:divBdr>
                <w:top w:val="none" w:sz="0" w:space="0" w:color="auto"/>
                <w:left w:val="none" w:sz="0" w:space="0" w:color="auto"/>
                <w:bottom w:val="none" w:sz="0" w:space="0" w:color="auto"/>
                <w:right w:val="none" w:sz="0" w:space="0" w:color="auto"/>
              </w:divBdr>
            </w:div>
          </w:divsChild>
        </w:div>
        <w:div w:id="1439564311">
          <w:marLeft w:val="0"/>
          <w:marRight w:val="0"/>
          <w:marTop w:val="0"/>
          <w:marBottom w:val="0"/>
          <w:divBdr>
            <w:top w:val="none" w:sz="0" w:space="0" w:color="auto"/>
            <w:left w:val="none" w:sz="0" w:space="0" w:color="auto"/>
            <w:bottom w:val="none" w:sz="0" w:space="0" w:color="auto"/>
            <w:right w:val="none" w:sz="0" w:space="0" w:color="auto"/>
          </w:divBdr>
          <w:divsChild>
            <w:div w:id="2059477820">
              <w:marLeft w:val="0"/>
              <w:marRight w:val="0"/>
              <w:marTop w:val="0"/>
              <w:marBottom w:val="0"/>
              <w:divBdr>
                <w:top w:val="none" w:sz="0" w:space="0" w:color="auto"/>
                <w:left w:val="none" w:sz="0" w:space="0" w:color="auto"/>
                <w:bottom w:val="none" w:sz="0" w:space="0" w:color="auto"/>
                <w:right w:val="none" w:sz="0" w:space="0" w:color="auto"/>
              </w:divBdr>
            </w:div>
          </w:divsChild>
        </w:div>
        <w:div w:id="428501518">
          <w:marLeft w:val="0"/>
          <w:marRight w:val="0"/>
          <w:marTop w:val="0"/>
          <w:marBottom w:val="0"/>
          <w:divBdr>
            <w:top w:val="none" w:sz="0" w:space="0" w:color="auto"/>
            <w:left w:val="none" w:sz="0" w:space="0" w:color="auto"/>
            <w:bottom w:val="none" w:sz="0" w:space="0" w:color="auto"/>
            <w:right w:val="none" w:sz="0" w:space="0" w:color="auto"/>
          </w:divBdr>
          <w:divsChild>
            <w:div w:id="687145251">
              <w:marLeft w:val="0"/>
              <w:marRight w:val="0"/>
              <w:marTop w:val="0"/>
              <w:marBottom w:val="0"/>
              <w:divBdr>
                <w:top w:val="none" w:sz="0" w:space="0" w:color="auto"/>
                <w:left w:val="none" w:sz="0" w:space="0" w:color="auto"/>
                <w:bottom w:val="none" w:sz="0" w:space="0" w:color="auto"/>
                <w:right w:val="none" w:sz="0" w:space="0" w:color="auto"/>
              </w:divBdr>
            </w:div>
          </w:divsChild>
        </w:div>
        <w:div w:id="1720400868">
          <w:marLeft w:val="0"/>
          <w:marRight w:val="0"/>
          <w:marTop w:val="0"/>
          <w:marBottom w:val="0"/>
          <w:divBdr>
            <w:top w:val="none" w:sz="0" w:space="0" w:color="auto"/>
            <w:left w:val="none" w:sz="0" w:space="0" w:color="auto"/>
            <w:bottom w:val="none" w:sz="0" w:space="0" w:color="auto"/>
            <w:right w:val="none" w:sz="0" w:space="0" w:color="auto"/>
          </w:divBdr>
          <w:divsChild>
            <w:div w:id="1294826367">
              <w:marLeft w:val="0"/>
              <w:marRight w:val="0"/>
              <w:marTop w:val="0"/>
              <w:marBottom w:val="0"/>
              <w:divBdr>
                <w:top w:val="none" w:sz="0" w:space="0" w:color="auto"/>
                <w:left w:val="none" w:sz="0" w:space="0" w:color="auto"/>
                <w:bottom w:val="none" w:sz="0" w:space="0" w:color="auto"/>
                <w:right w:val="none" w:sz="0" w:space="0" w:color="auto"/>
              </w:divBdr>
            </w:div>
          </w:divsChild>
        </w:div>
        <w:div w:id="1557207583">
          <w:marLeft w:val="0"/>
          <w:marRight w:val="0"/>
          <w:marTop w:val="0"/>
          <w:marBottom w:val="0"/>
          <w:divBdr>
            <w:top w:val="none" w:sz="0" w:space="0" w:color="auto"/>
            <w:left w:val="none" w:sz="0" w:space="0" w:color="auto"/>
            <w:bottom w:val="none" w:sz="0" w:space="0" w:color="auto"/>
            <w:right w:val="none" w:sz="0" w:space="0" w:color="auto"/>
          </w:divBdr>
          <w:divsChild>
            <w:div w:id="820655417">
              <w:marLeft w:val="0"/>
              <w:marRight w:val="0"/>
              <w:marTop w:val="0"/>
              <w:marBottom w:val="0"/>
              <w:divBdr>
                <w:top w:val="none" w:sz="0" w:space="0" w:color="auto"/>
                <w:left w:val="none" w:sz="0" w:space="0" w:color="auto"/>
                <w:bottom w:val="none" w:sz="0" w:space="0" w:color="auto"/>
                <w:right w:val="none" w:sz="0" w:space="0" w:color="auto"/>
              </w:divBdr>
            </w:div>
          </w:divsChild>
        </w:div>
        <w:div w:id="399140086">
          <w:marLeft w:val="0"/>
          <w:marRight w:val="0"/>
          <w:marTop w:val="0"/>
          <w:marBottom w:val="0"/>
          <w:divBdr>
            <w:top w:val="none" w:sz="0" w:space="0" w:color="auto"/>
            <w:left w:val="none" w:sz="0" w:space="0" w:color="auto"/>
            <w:bottom w:val="none" w:sz="0" w:space="0" w:color="auto"/>
            <w:right w:val="none" w:sz="0" w:space="0" w:color="auto"/>
          </w:divBdr>
          <w:divsChild>
            <w:div w:id="499850673">
              <w:marLeft w:val="0"/>
              <w:marRight w:val="0"/>
              <w:marTop w:val="0"/>
              <w:marBottom w:val="0"/>
              <w:divBdr>
                <w:top w:val="none" w:sz="0" w:space="0" w:color="auto"/>
                <w:left w:val="none" w:sz="0" w:space="0" w:color="auto"/>
                <w:bottom w:val="none" w:sz="0" w:space="0" w:color="auto"/>
                <w:right w:val="none" w:sz="0" w:space="0" w:color="auto"/>
              </w:divBdr>
            </w:div>
          </w:divsChild>
        </w:div>
        <w:div w:id="1821341090">
          <w:marLeft w:val="0"/>
          <w:marRight w:val="0"/>
          <w:marTop w:val="0"/>
          <w:marBottom w:val="0"/>
          <w:divBdr>
            <w:top w:val="none" w:sz="0" w:space="0" w:color="auto"/>
            <w:left w:val="none" w:sz="0" w:space="0" w:color="auto"/>
            <w:bottom w:val="none" w:sz="0" w:space="0" w:color="auto"/>
            <w:right w:val="none" w:sz="0" w:space="0" w:color="auto"/>
          </w:divBdr>
          <w:divsChild>
            <w:div w:id="1474635151">
              <w:marLeft w:val="0"/>
              <w:marRight w:val="0"/>
              <w:marTop w:val="0"/>
              <w:marBottom w:val="0"/>
              <w:divBdr>
                <w:top w:val="none" w:sz="0" w:space="0" w:color="auto"/>
                <w:left w:val="none" w:sz="0" w:space="0" w:color="auto"/>
                <w:bottom w:val="none" w:sz="0" w:space="0" w:color="auto"/>
                <w:right w:val="none" w:sz="0" w:space="0" w:color="auto"/>
              </w:divBdr>
            </w:div>
          </w:divsChild>
        </w:div>
        <w:div w:id="1706057751">
          <w:marLeft w:val="0"/>
          <w:marRight w:val="0"/>
          <w:marTop w:val="0"/>
          <w:marBottom w:val="0"/>
          <w:divBdr>
            <w:top w:val="none" w:sz="0" w:space="0" w:color="auto"/>
            <w:left w:val="none" w:sz="0" w:space="0" w:color="auto"/>
            <w:bottom w:val="none" w:sz="0" w:space="0" w:color="auto"/>
            <w:right w:val="none" w:sz="0" w:space="0" w:color="auto"/>
          </w:divBdr>
          <w:divsChild>
            <w:div w:id="2109570460">
              <w:marLeft w:val="0"/>
              <w:marRight w:val="0"/>
              <w:marTop w:val="0"/>
              <w:marBottom w:val="0"/>
              <w:divBdr>
                <w:top w:val="none" w:sz="0" w:space="0" w:color="auto"/>
                <w:left w:val="none" w:sz="0" w:space="0" w:color="auto"/>
                <w:bottom w:val="none" w:sz="0" w:space="0" w:color="auto"/>
                <w:right w:val="none" w:sz="0" w:space="0" w:color="auto"/>
              </w:divBdr>
            </w:div>
          </w:divsChild>
        </w:div>
        <w:div w:id="1862546020">
          <w:marLeft w:val="0"/>
          <w:marRight w:val="0"/>
          <w:marTop w:val="0"/>
          <w:marBottom w:val="0"/>
          <w:divBdr>
            <w:top w:val="none" w:sz="0" w:space="0" w:color="auto"/>
            <w:left w:val="none" w:sz="0" w:space="0" w:color="auto"/>
            <w:bottom w:val="none" w:sz="0" w:space="0" w:color="auto"/>
            <w:right w:val="none" w:sz="0" w:space="0" w:color="auto"/>
          </w:divBdr>
          <w:divsChild>
            <w:div w:id="137380157">
              <w:marLeft w:val="0"/>
              <w:marRight w:val="0"/>
              <w:marTop w:val="0"/>
              <w:marBottom w:val="0"/>
              <w:divBdr>
                <w:top w:val="none" w:sz="0" w:space="0" w:color="auto"/>
                <w:left w:val="none" w:sz="0" w:space="0" w:color="auto"/>
                <w:bottom w:val="none" w:sz="0" w:space="0" w:color="auto"/>
                <w:right w:val="none" w:sz="0" w:space="0" w:color="auto"/>
              </w:divBdr>
            </w:div>
          </w:divsChild>
        </w:div>
        <w:div w:id="883522736">
          <w:marLeft w:val="0"/>
          <w:marRight w:val="0"/>
          <w:marTop w:val="0"/>
          <w:marBottom w:val="0"/>
          <w:divBdr>
            <w:top w:val="none" w:sz="0" w:space="0" w:color="auto"/>
            <w:left w:val="none" w:sz="0" w:space="0" w:color="auto"/>
            <w:bottom w:val="none" w:sz="0" w:space="0" w:color="auto"/>
            <w:right w:val="none" w:sz="0" w:space="0" w:color="auto"/>
          </w:divBdr>
          <w:divsChild>
            <w:div w:id="1332949310">
              <w:marLeft w:val="0"/>
              <w:marRight w:val="0"/>
              <w:marTop w:val="0"/>
              <w:marBottom w:val="0"/>
              <w:divBdr>
                <w:top w:val="none" w:sz="0" w:space="0" w:color="auto"/>
                <w:left w:val="none" w:sz="0" w:space="0" w:color="auto"/>
                <w:bottom w:val="none" w:sz="0" w:space="0" w:color="auto"/>
                <w:right w:val="none" w:sz="0" w:space="0" w:color="auto"/>
              </w:divBdr>
            </w:div>
          </w:divsChild>
        </w:div>
        <w:div w:id="2012751020">
          <w:marLeft w:val="0"/>
          <w:marRight w:val="0"/>
          <w:marTop w:val="0"/>
          <w:marBottom w:val="0"/>
          <w:divBdr>
            <w:top w:val="none" w:sz="0" w:space="0" w:color="auto"/>
            <w:left w:val="none" w:sz="0" w:space="0" w:color="auto"/>
            <w:bottom w:val="none" w:sz="0" w:space="0" w:color="auto"/>
            <w:right w:val="none" w:sz="0" w:space="0" w:color="auto"/>
          </w:divBdr>
          <w:divsChild>
            <w:div w:id="137110897">
              <w:marLeft w:val="0"/>
              <w:marRight w:val="0"/>
              <w:marTop w:val="0"/>
              <w:marBottom w:val="0"/>
              <w:divBdr>
                <w:top w:val="none" w:sz="0" w:space="0" w:color="auto"/>
                <w:left w:val="none" w:sz="0" w:space="0" w:color="auto"/>
                <w:bottom w:val="none" w:sz="0" w:space="0" w:color="auto"/>
                <w:right w:val="none" w:sz="0" w:space="0" w:color="auto"/>
              </w:divBdr>
            </w:div>
          </w:divsChild>
        </w:div>
        <w:div w:id="1576403021">
          <w:marLeft w:val="0"/>
          <w:marRight w:val="0"/>
          <w:marTop w:val="0"/>
          <w:marBottom w:val="0"/>
          <w:divBdr>
            <w:top w:val="none" w:sz="0" w:space="0" w:color="auto"/>
            <w:left w:val="none" w:sz="0" w:space="0" w:color="auto"/>
            <w:bottom w:val="none" w:sz="0" w:space="0" w:color="auto"/>
            <w:right w:val="none" w:sz="0" w:space="0" w:color="auto"/>
          </w:divBdr>
          <w:divsChild>
            <w:div w:id="2031492134">
              <w:marLeft w:val="0"/>
              <w:marRight w:val="0"/>
              <w:marTop w:val="0"/>
              <w:marBottom w:val="0"/>
              <w:divBdr>
                <w:top w:val="none" w:sz="0" w:space="0" w:color="auto"/>
                <w:left w:val="none" w:sz="0" w:space="0" w:color="auto"/>
                <w:bottom w:val="none" w:sz="0" w:space="0" w:color="auto"/>
                <w:right w:val="none" w:sz="0" w:space="0" w:color="auto"/>
              </w:divBdr>
            </w:div>
          </w:divsChild>
        </w:div>
        <w:div w:id="1127434310">
          <w:marLeft w:val="0"/>
          <w:marRight w:val="0"/>
          <w:marTop w:val="0"/>
          <w:marBottom w:val="0"/>
          <w:divBdr>
            <w:top w:val="none" w:sz="0" w:space="0" w:color="auto"/>
            <w:left w:val="none" w:sz="0" w:space="0" w:color="auto"/>
            <w:bottom w:val="none" w:sz="0" w:space="0" w:color="auto"/>
            <w:right w:val="none" w:sz="0" w:space="0" w:color="auto"/>
          </w:divBdr>
          <w:divsChild>
            <w:div w:id="145899670">
              <w:marLeft w:val="0"/>
              <w:marRight w:val="0"/>
              <w:marTop w:val="0"/>
              <w:marBottom w:val="0"/>
              <w:divBdr>
                <w:top w:val="none" w:sz="0" w:space="0" w:color="auto"/>
                <w:left w:val="none" w:sz="0" w:space="0" w:color="auto"/>
                <w:bottom w:val="none" w:sz="0" w:space="0" w:color="auto"/>
                <w:right w:val="none" w:sz="0" w:space="0" w:color="auto"/>
              </w:divBdr>
            </w:div>
          </w:divsChild>
        </w:div>
        <w:div w:id="1162238271">
          <w:marLeft w:val="0"/>
          <w:marRight w:val="0"/>
          <w:marTop w:val="0"/>
          <w:marBottom w:val="0"/>
          <w:divBdr>
            <w:top w:val="none" w:sz="0" w:space="0" w:color="auto"/>
            <w:left w:val="none" w:sz="0" w:space="0" w:color="auto"/>
            <w:bottom w:val="none" w:sz="0" w:space="0" w:color="auto"/>
            <w:right w:val="none" w:sz="0" w:space="0" w:color="auto"/>
          </w:divBdr>
          <w:divsChild>
            <w:div w:id="947657398">
              <w:marLeft w:val="0"/>
              <w:marRight w:val="0"/>
              <w:marTop w:val="0"/>
              <w:marBottom w:val="0"/>
              <w:divBdr>
                <w:top w:val="none" w:sz="0" w:space="0" w:color="auto"/>
                <w:left w:val="none" w:sz="0" w:space="0" w:color="auto"/>
                <w:bottom w:val="none" w:sz="0" w:space="0" w:color="auto"/>
                <w:right w:val="none" w:sz="0" w:space="0" w:color="auto"/>
              </w:divBdr>
            </w:div>
          </w:divsChild>
        </w:div>
        <w:div w:id="2146577614">
          <w:marLeft w:val="0"/>
          <w:marRight w:val="0"/>
          <w:marTop w:val="0"/>
          <w:marBottom w:val="0"/>
          <w:divBdr>
            <w:top w:val="none" w:sz="0" w:space="0" w:color="auto"/>
            <w:left w:val="none" w:sz="0" w:space="0" w:color="auto"/>
            <w:bottom w:val="none" w:sz="0" w:space="0" w:color="auto"/>
            <w:right w:val="none" w:sz="0" w:space="0" w:color="auto"/>
          </w:divBdr>
          <w:divsChild>
            <w:div w:id="1838113582">
              <w:marLeft w:val="0"/>
              <w:marRight w:val="0"/>
              <w:marTop w:val="0"/>
              <w:marBottom w:val="0"/>
              <w:divBdr>
                <w:top w:val="none" w:sz="0" w:space="0" w:color="auto"/>
                <w:left w:val="none" w:sz="0" w:space="0" w:color="auto"/>
                <w:bottom w:val="none" w:sz="0" w:space="0" w:color="auto"/>
                <w:right w:val="none" w:sz="0" w:space="0" w:color="auto"/>
              </w:divBdr>
            </w:div>
          </w:divsChild>
        </w:div>
        <w:div w:id="719978922">
          <w:marLeft w:val="0"/>
          <w:marRight w:val="0"/>
          <w:marTop w:val="0"/>
          <w:marBottom w:val="0"/>
          <w:divBdr>
            <w:top w:val="none" w:sz="0" w:space="0" w:color="auto"/>
            <w:left w:val="none" w:sz="0" w:space="0" w:color="auto"/>
            <w:bottom w:val="none" w:sz="0" w:space="0" w:color="auto"/>
            <w:right w:val="none" w:sz="0" w:space="0" w:color="auto"/>
          </w:divBdr>
          <w:divsChild>
            <w:div w:id="1894388865">
              <w:marLeft w:val="0"/>
              <w:marRight w:val="0"/>
              <w:marTop w:val="0"/>
              <w:marBottom w:val="0"/>
              <w:divBdr>
                <w:top w:val="none" w:sz="0" w:space="0" w:color="auto"/>
                <w:left w:val="none" w:sz="0" w:space="0" w:color="auto"/>
                <w:bottom w:val="none" w:sz="0" w:space="0" w:color="auto"/>
                <w:right w:val="none" w:sz="0" w:space="0" w:color="auto"/>
              </w:divBdr>
            </w:div>
          </w:divsChild>
        </w:div>
        <w:div w:id="1923709686">
          <w:marLeft w:val="0"/>
          <w:marRight w:val="0"/>
          <w:marTop w:val="0"/>
          <w:marBottom w:val="0"/>
          <w:divBdr>
            <w:top w:val="none" w:sz="0" w:space="0" w:color="auto"/>
            <w:left w:val="none" w:sz="0" w:space="0" w:color="auto"/>
            <w:bottom w:val="none" w:sz="0" w:space="0" w:color="auto"/>
            <w:right w:val="none" w:sz="0" w:space="0" w:color="auto"/>
          </w:divBdr>
          <w:divsChild>
            <w:div w:id="15386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2946">
      <w:bodyDiv w:val="1"/>
      <w:marLeft w:val="0"/>
      <w:marRight w:val="0"/>
      <w:marTop w:val="0"/>
      <w:marBottom w:val="0"/>
      <w:divBdr>
        <w:top w:val="none" w:sz="0" w:space="0" w:color="auto"/>
        <w:left w:val="none" w:sz="0" w:space="0" w:color="auto"/>
        <w:bottom w:val="none" w:sz="0" w:space="0" w:color="auto"/>
        <w:right w:val="none" w:sz="0" w:space="0" w:color="auto"/>
      </w:divBdr>
    </w:div>
    <w:div w:id="357438350">
      <w:bodyDiv w:val="1"/>
      <w:marLeft w:val="0"/>
      <w:marRight w:val="0"/>
      <w:marTop w:val="0"/>
      <w:marBottom w:val="0"/>
      <w:divBdr>
        <w:top w:val="none" w:sz="0" w:space="0" w:color="auto"/>
        <w:left w:val="none" w:sz="0" w:space="0" w:color="auto"/>
        <w:bottom w:val="none" w:sz="0" w:space="0" w:color="auto"/>
        <w:right w:val="none" w:sz="0" w:space="0" w:color="auto"/>
      </w:divBdr>
    </w:div>
    <w:div w:id="435102519">
      <w:bodyDiv w:val="1"/>
      <w:marLeft w:val="0"/>
      <w:marRight w:val="0"/>
      <w:marTop w:val="0"/>
      <w:marBottom w:val="0"/>
      <w:divBdr>
        <w:top w:val="none" w:sz="0" w:space="0" w:color="auto"/>
        <w:left w:val="none" w:sz="0" w:space="0" w:color="auto"/>
        <w:bottom w:val="none" w:sz="0" w:space="0" w:color="auto"/>
        <w:right w:val="none" w:sz="0" w:space="0" w:color="auto"/>
      </w:divBdr>
    </w:div>
    <w:div w:id="501239710">
      <w:bodyDiv w:val="1"/>
      <w:marLeft w:val="0"/>
      <w:marRight w:val="0"/>
      <w:marTop w:val="0"/>
      <w:marBottom w:val="0"/>
      <w:divBdr>
        <w:top w:val="none" w:sz="0" w:space="0" w:color="auto"/>
        <w:left w:val="none" w:sz="0" w:space="0" w:color="auto"/>
        <w:bottom w:val="none" w:sz="0" w:space="0" w:color="auto"/>
        <w:right w:val="none" w:sz="0" w:space="0" w:color="auto"/>
      </w:divBdr>
    </w:div>
    <w:div w:id="554853012">
      <w:bodyDiv w:val="1"/>
      <w:marLeft w:val="0"/>
      <w:marRight w:val="0"/>
      <w:marTop w:val="0"/>
      <w:marBottom w:val="0"/>
      <w:divBdr>
        <w:top w:val="none" w:sz="0" w:space="0" w:color="auto"/>
        <w:left w:val="none" w:sz="0" w:space="0" w:color="auto"/>
        <w:bottom w:val="none" w:sz="0" w:space="0" w:color="auto"/>
        <w:right w:val="none" w:sz="0" w:space="0" w:color="auto"/>
      </w:divBdr>
    </w:div>
    <w:div w:id="581376788">
      <w:bodyDiv w:val="1"/>
      <w:marLeft w:val="0"/>
      <w:marRight w:val="0"/>
      <w:marTop w:val="0"/>
      <w:marBottom w:val="0"/>
      <w:divBdr>
        <w:top w:val="none" w:sz="0" w:space="0" w:color="auto"/>
        <w:left w:val="none" w:sz="0" w:space="0" w:color="auto"/>
        <w:bottom w:val="none" w:sz="0" w:space="0" w:color="auto"/>
        <w:right w:val="none" w:sz="0" w:space="0" w:color="auto"/>
      </w:divBdr>
    </w:div>
    <w:div w:id="620456712">
      <w:bodyDiv w:val="1"/>
      <w:marLeft w:val="0"/>
      <w:marRight w:val="0"/>
      <w:marTop w:val="0"/>
      <w:marBottom w:val="0"/>
      <w:divBdr>
        <w:top w:val="none" w:sz="0" w:space="0" w:color="auto"/>
        <w:left w:val="none" w:sz="0" w:space="0" w:color="auto"/>
        <w:bottom w:val="none" w:sz="0" w:space="0" w:color="auto"/>
        <w:right w:val="none" w:sz="0" w:space="0" w:color="auto"/>
      </w:divBdr>
    </w:div>
    <w:div w:id="673605184">
      <w:bodyDiv w:val="1"/>
      <w:marLeft w:val="0"/>
      <w:marRight w:val="0"/>
      <w:marTop w:val="0"/>
      <w:marBottom w:val="0"/>
      <w:divBdr>
        <w:top w:val="none" w:sz="0" w:space="0" w:color="auto"/>
        <w:left w:val="none" w:sz="0" w:space="0" w:color="auto"/>
        <w:bottom w:val="none" w:sz="0" w:space="0" w:color="auto"/>
        <w:right w:val="none" w:sz="0" w:space="0" w:color="auto"/>
      </w:divBdr>
    </w:div>
    <w:div w:id="722606450">
      <w:bodyDiv w:val="1"/>
      <w:marLeft w:val="0"/>
      <w:marRight w:val="0"/>
      <w:marTop w:val="0"/>
      <w:marBottom w:val="0"/>
      <w:divBdr>
        <w:top w:val="none" w:sz="0" w:space="0" w:color="auto"/>
        <w:left w:val="none" w:sz="0" w:space="0" w:color="auto"/>
        <w:bottom w:val="none" w:sz="0" w:space="0" w:color="auto"/>
        <w:right w:val="none" w:sz="0" w:space="0" w:color="auto"/>
      </w:divBdr>
    </w:div>
    <w:div w:id="741874183">
      <w:bodyDiv w:val="1"/>
      <w:marLeft w:val="0"/>
      <w:marRight w:val="0"/>
      <w:marTop w:val="0"/>
      <w:marBottom w:val="0"/>
      <w:divBdr>
        <w:top w:val="none" w:sz="0" w:space="0" w:color="auto"/>
        <w:left w:val="none" w:sz="0" w:space="0" w:color="auto"/>
        <w:bottom w:val="none" w:sz="0" w:space="0" w:color="auto"/>
        <w:right w:val="none" w:sz="0" w:space="0" w:color="auto"/>
      </w:divBdr>
    </w:div>
    <w:div w:id="794297411">
      <w:bodyDiv w:val="1"/>
      <w:marLeft w:val="0"/>
      <w:marRight w:val="0"/>
      <w:marTop w:val="0"/>
      <w:marBottom w:val="0"/>
      <w:divBdr>
        <w:top w:val="none" w:sz="0" w:space="0" w:color="auto"/>
        <w:left w:val="none" w:sz="0" w:space="0" w:color="auto"/>
        <w:bottom w:val="none" w:sz="0" w:space="0" w:color="auto"/>
        <w:right w:val="none" w:sz="0" w:space="0" w:color="auto"/>
      </w:divBdr>
    </w:div>
    <w:div w:id="809715514">
      <w:bodyDiv w:val="1"/>
      <w:marLeft w:val="0"/>
      <w:marRight w:val="0"/>
      <w:marTop w:val="0"/>
      <w:marBottom w:val="0"/>
      <w:divBdr>
        <w:top w:val="none" w:sz="0" w:space="0" w:color="auto"/>
        <w:left w:val="none" w:sz="0" w:space="0" w:color="auto"/>
        <w:bottom w:val="none" w:sz="0" w:space="0" w:color="auto"/>
        <w:right w:val="none" w:sz="0" w:space="0" w:color="auto"/>
      </w:divBdr>
    </w:div>
    <w:div w:id="905913508">
      <w:bodyDiv w:val="1"/>
      <w:marLeft w:val="0"/>
      <w:marRight w:val="0"/>
      <w:marTop w:val="0"/>
      <w:marBottom w:val="0"/>
      <w:divBdr>
        <w:top w:val="none" w:sz="0" w:space="0" w:color="auto"/>
        <w:left w:val="none" w:sz="0" w:space="0" w:color="auto"/>
        <w:bottom w:val="none" w:sz="0" w:space="0" w:color="auto"/>
        <w:right w:val="none" w:sz="0" w:space="0" w:color="auto"/>
      </w:divBdr>
    </w:div>
    <w:div w:id="1008556721">
      <w:bodyDiv w:val="1"/>
      <w:marLeft w:val="0"/>
      <w:marRight w:val="0"/>
      <w:marTop w:val="0"/>
      <w:marBottom w:val="0"/>
      <w:divBdr>
        <w:top w:val="none" w:sz="0" w:space="0" w:color="auto"/>
        <w:left w:val="none" w:sz="0" w:space="0" w:color="auto"/>
        <w:bottom w:val="none" w:sz="0" w:space="0" w:color="auto"/>
        <w:right w:val="none" w:sz="0" w:space="0" w:color="auto"/>
      </w:divBdr>
    </w:div>
    <w:div w:id="1025594907">
      <w:bodyDiv w:val="1"/>
      <w:marLeft w:val="0"/>
      <w:marRight w:val="0"/>
      <w:marTop w:val="0"/>
      <w:marBottom w:val="0"/>
      <w:divBdr>
        <w:top w:val="none" w:sz="0" w:space="0" w:color="auto"/>
        <w:left w:val="none" w:sz="0" w:space="0" w:color="auto"/>
        <w:bottom w:val="none" w:sz="0" w:space="0" w:color="auto"/>
        <w:right w:val="none" w:sz="0" w:space="0" w:color="auto"/>
      </w:divBdr>
    </w:div>
    <w:div w:id="1030839754">
      <w:bodyDiv w:val="1"/>
      <w:marLeft w:val="0"/>
      <w:marRight w:val="0"/>
      <w:marTop w:val="0"/>
      <w:marBottom w:val="0"/>
      <w:divBdr>
        <w:top w:val="none" w:sz="0" w:space="0" w:color="auto"/>
        <w:left w:val="none" w:sz="0" w:space="0" w:color="auto"/>
        <w:bottom w:val="none" w:sz="0" w:space="0" w:color="auto"/>
        <w:right w:val="none" w:sz="0" w:space="0" w:color="auto"/>
      </w:divBdr>
    </w:div>
    <w:div w:id="1050377107">
      <w:bodyDiv w:val="1"/>
      <w:marLeft w:val="0"/>
      <w:marRight w:val="0"/>
      <w:marTop w:val="0"/>
      <w:marBottom w:val="0"/>
      <w:divBdr>
        <w:top w:val="none" w:sz="0" w:space="0" w:color="auto"/>
        <w:left w:val="none" w:sz="0" w:space="0" w:color="auto"/>
        <w:bottom w:val="none" w:sz="0" w:space="0" w:color="auto"/>
        <w:right w:val="none" w:sz="0" w:space="0" w:color="auto"/>
      </w:divBdr>
    </w:div>
    <w:div w:id="1068260653">
      <w:bodyDiv w:val="1"/>
      <w:marLeft w:val="0"/>
      <w:marRight w:val="0"/>
      <w:marTop w:val="0"/>
      <w:marBottom w:val="0"/>
      <w:divBdr>
        <w:top w:val="none" w:sz="0" w:space="0" w:color="auto"/>
        <w:left w:val="none" w:sz="0" w:space="0" w:color="auto"/>
        <w:bottom w:val="none" w:sz="0" w:space="0" w:color="auto"/>
        <w:right w:val="none" w:sz="0" w:space="0" w:color="auto"/>
      </w:divBdr>
    </w:div>
    <w:div w:id="1166243326">
      <w:bodyDiv w:val="1"/>
      <w:marLeft w:val="0"/>
      <w:marRight w:val="0"/>
      <w:marTop w:val="0"/>
      <w:marBottom w:val="0"/>
      <w:divBdr>
        <w:top w:val="none" w:sz="0" w:space="0" w:color="auto"/>
        <w:left w:val="none" w:sz="0" w:space="0" w:color="auto"/>
        <w:bottom w:val="none" w:sz="0" w:space="0" w:color="auto"/>
        <w:right w:val="none" w:sz="0" w:space="0" w:color="auto"/>
      </w:divBdr>
    </w:div>
    <w:div w:id="1198086424">
      <w:bodyDiv w:val="1"/>
      <w:marLeft w:val="0"/>
      <w:marRight w:val="0"/>
      <w:marTop w:val="0"/>
      <w:marBottom w:val="0"/>
      <w:divBdr>
        <w:top w:val="none" w:sz="0" w:space="0" w:color="auto"/>
        <w:left w:val="none" w:sz="0" w:space="0" w:color="auto"/>
        <w:bottom w:val="none" w:sz="0" w:space="0" w:color="auto"/>
        <w:right w:val="none" w:sz="0" w:space="0" w:color="auto"/>
      </w:divBdr>
    </w:div>
    <w:div w:id="1199706665">
      <w:bodyDiv w:val="1"/>
      <w:marLeft w:val="0"/>
      <w:marRight w:val="0"/>
      <w:marTop w:val="0"/>
      <w:marBottom w:val="0"/>
      <w:divBdr>
        <w:top w:val="none" w:sz="0" w:space="0" w:color="auto"/>
        <w:left w:val="none" w:sz="0" w:space="0" w:color="auto"/>
        <w:bottom w:val="none" w:sz="0" w:space="0" w:color="auto"/>
        <w:right w:val="none" w:sz="0" w:space="0" w:color="auto"/>
      </w:divBdr>
    </w:div>
    <w:div w:id="1312632757">
      <w:bodyDiv w:val="1"/>
      <w:marLeft w:val="0"/>
      <w:marRight w:val="0"/>
      <w:marTop w:val="0"/>
      <w:marBottom w:val="0"/>
      <w:divBdr>
        <w:top w:val="none" w:sz="0" w:space="0" w:color="auto"/>
        <w:left w:val="none" w:sz="0" w:space="0" w:color="auto"/>
        <w:bottom w:val="none" w:sz="0" w:space="0" w:color="auto"/>
        <w:right w:val="none" w:sz="0" w:space="0" w:color="auto"/>
      </w:divBdr>
    </w:div>
    <w:div w:id="1349868816">
      <w:bodyDiv w:val="1"/>
      <w:marLeft w:val="0"/>
      <w:marRight w:val="0"/>
      <w:marTop w:val="0"/>
      <w:marBottom w:val="0"/>
      <w:divBdr>
        <w:top w:val="none" w:sz="0" w:space="0" w:color="auto"/>
        <w:left w:val="none" w:sz="0" w:space="0" w:color="auto"/>
        <w:bottom w:val="none" w:sz="0" w:space="0" w:color="auto"/>
        <w:right w:val="none" w:sz="0" w:space="0" w:color="auto"/>
      </w:divBdr>
    </w:div>
    <w:div w:id="1374111777">
      <w:bodyDiv w:val="1"/>
      <w:marLeft w:val="0"/>
      <w:marRight w:val="0"/>
      <w:marTop w:val="0"/>
      <w:marBottom w:val="0"/>
      <w:divBdr>
        <w:top w:val="none" w:sz="0" w:space="0" w:color="auto"/>
        <w:left w:val="none" w:sz="0" w:space="0" w:color="auto"/>
        <w:bottom w:val="none" w:sz="0" w:space="0" w:color="auto"/>
        <w:right w:val="none" w:sz="0" w:space="0" w:color="auto"/>
      </w:divBdr>
    </w:div>
    <w:div w:id="1454859009">
      <w:bodyDiv w:val="1"/>
      <w:marLeft w:val="0"/>
      <w:marRight w:val="0"/>
      <w:marTop w:val="0"/>
      <w:marBottom w:val="0"/>
      <w:divBdr>
        <w:top w:val="none" w:sz="0" w:space="0" w:color="auto"/>
        <w:left w:val="none" w:sz="0" w:space="0" w:color="auto"/>
        <w:bottom w:val="none" w:sz="0" w:space="0" w:color="auto"/>
        <w:right w:val="none" w:sz="0" w:space="0" w:color="auto"/>
      </w:divBdr>
    </w:div>
    <w:div w:id="1512600153">
      <w:bodyDiv w:val="1"/>
      <w:marLeft w:val="0"/>
      <w:marRight w:val="0"/>
      <w:marTop w:val="0"/>
      <w:marBottom w:val="0"/>
      <w:divBdr>
        <w:top w:val="none" w:sz="0" w:space="0" w:color="auto"/>
        <w:left w:val="none" w:sz="0" w:space="0" w:color="auto"/>
        <w:bottom w:val="none" w:sz="0" w:space="0" w:color="auto"/>
        <w:right w:val="none" w:sz="0" w:space="0" w:color="auto"/>
      </w:divBdr>
    </w:div>
    <w:div w:id="1514033441">
      <w:bodyDiv w:val="1"/>
      <w:marLeft w:val="0"/>
      <w:marRight w:val="0"/>
      <w:marTop w:val="0"/>
      <w:marBottom w:val="0"/>
      <w:divBdr>
        <w:top w:val="none" w:sz="0" w:space="0" w:color="auto"/>
        <w:left w:val="none" w:sz="0" w:space="0" w:color="auto"/>
        <w:bottom w:val="none" w:sz="0" w:space="0" w:color="auto"/>
        <w:right w:val="none" w:sz="0" w:space="0" w:color="auto"/>
      </w:divBdr>
    </w:div>
    <w:div w:id="1537081813">
      <w:bodyDiv w:val="1"/>
      <w:marLeft w:val="0"/>
      <w:marRight w:val="0"/>
      <w:marTop w:val="0"/>
      <w:marBottom w:val="0"/>
      <w:divBdr>
        <w:top w:val="none" w:sz="0" w:space="0" w:color="auto"/>
        <w:left w:val="none" w:sz="0" w:space="0" w:color="auto"/>
        <w:bottom w:val="none" w:sz="0" w:space="0" w:color="auto"/>
        <w:right w:val="none" w:sz="0" w:space="0" w:color="auto"/>
      </w:divBdr>
    </w:div>
    <w:div w:id="1538857182">
      <w:bodyDiv w:val="1"/>
      <w:marLeft w:val="0"/>
      <w:marRight w:val="0"/>
      <w:marTop w:val="0"/>
      <w:marBottom w:val="0"/>
      <w:divBdr>
        <w:top w:val="none" w:sz="0" w:space="0" w:color="auto"/>
        <w:left w:val="none" w:sz="0" w:space="0" w:color="auto"/>
        <w:bottom w:val="none" w:sz="0" w:space="0" w:color="auto"/>
        <w:right w:val="none" w:sz="0" w:space="0" w:color="auto"/>
      </w:divBdr>
    </w:div>
    <w:div w:id="1616402943">
      <w:bodyDiv w:val="1"/>
      <w:marLeft w:val="0"/>
      <w:marRight w:val="0"/>
      <w:marTop w:val="0"/>
      <w:marBottom w:val="0"/>
      <w:divBdr>
        <w:top w:val="none" w:sz="0" w:space="0" w:color="auto"/>
        <w:left w:val="none" w:sz="0" w:space="0" w:color="auto"/>
        <w:bottom w:val="none" w:sz="0" w:space="0" w:color="auto"/>
        <w:right w:val="none" w:sz="0" w:space="0" w:color="auto"/>
      </w:divBdr>
    </w:div>
    <w:div w:id="1616669367">
      <w:bodyDiv w:val="1"/>
      <w:marLeft w:val="0"/>
      <w:marRight w:val="0"/>
      <w:marTop w:val="0"/>
      <w:marBottom w:val="0"/>
      <w:divBdr>
        <w:top w:val="none" w:sz="0" w:space="0" w:color="auto"/>
        <w:left w:val="none" w:sz="0" w:space="0" w:color="auto"/>
        <w:bottom w:val="none" w:sz="0" w:space="0" w:color="auto"/>
        <w:right w:val="none" w:sz="0" w:space="0" w:color="auto"/>
      </w:divBdr>
    </w:div>
    <w:div w:id="1629045630">
      <w:bodyDiv w:val="1"/>
      <w:marLeft w:val="0"/>
      <w:marRight w:val="0"/>
      <w:marTop w:val="0"/>
      <w:marBottom w:val="0"/>
      <w:divBdr>
        <w:top w:val="none" w:sz="0" w:space="0" w:color="auto"/>
        <w:left w:val="none" w:sz="0" w:space="0" w:color="auto"/>
        <w:bottom w:val="none" w:sz="0" w:space="0" w:color="auto"/>
        <w:right w:val="none" w:sz="0" w:space="0" w:color="auto"/>
      </w:divBdr>
    </w:div>
    <w:div w:id="1770545601">
      <w:bodyDiv w:val="1"/>
      <w:marLeft w:val="0"/>
      <w:marRight w:val="0"/>
      <w:marTop w:val="0"/>
      <w:marBottom w:val="0"/>
      <w:divBdr>
        <w:top w:val="none" w:sz="0" w:space="0" w:color="auto"/>
        <w:left w:val="none" w:sz="0" w:space="0" w:color="auto"/>
        <w:bottom w:val="none" w:sz="0" w:space="0" w:color="auto"/>
        <w:right w:val="none" w:sz="0" w:space="0" w:color="auto"/>
      </w:divBdr>
    </w:div>
    <w:div w:id="1799300790">
      <w:bodyDiv w:val="1"/>
      <w:marLeft w:val="0"/>
      <w:marRight w:val="0"/>
      <w:marTop w:val="0"/>
      <w:marBottom w:val="0"/>
      <w:divBdr>
        <w:top w:val="none" w:sz="0" w:space="0" w:color="auto"/>
        <w:left w:val="none" w:sz="0" w:space="0" w:color="auto"/>
        <w:bottom w:val="none" w:sz="0" w:space="0" w:color="auto"/>
        <w:right w:val="none" w:sz="0" w:space="0" w:color="auto"/>
      </w:divBdr>
      <w:divsChild>
        <w:div w:id="709186798">
          <w:marLeft w:val="0"/>
          <w:marRight w:val="0"/>
          <w:marTop w:val="0"/>
          <w:marBottom w:val="0"/>
          <w:divBdr>
            <w:top w:val="none" w:sz="0" w:space="0" w:color="auto"/>
            <w:left w:val="none" w:sz="0" w:space="0" w:color="auto"/>
            <w:bottom w:val="none" w:sz="0" w:space="0" w:color="auto"/>
            <w:right w:val="none" w:sz="0" w:space="0" w:color="auto"/>
          </w:divBdr>
          <w:divsChild>
            <w:div w:id="1742017752">
              <w:marLeft w:val="0"/>
              <w:marRight w:val="0"/>
              <w:marTop w:val="0"/>
              <w:marBottom w:val="0"/>
              <w:divBdr>
                <w:top w:val="none" w:sz="0" w:space="0" w:color="auto"/>
                <w:left w:val="none" w:sz="0" w:space="0" w:color="auto"/>
                <w:bottom w:val="none" w:sz="0" w:space="0" w:color="auto"/>
                <w:right w:val="none" w:sz="0" w:space="0" w:color="auto"/>
              </w:divBdr>
            </w:div>
          </w:divsChild>
        </w:div>
        <w:div w:id="29570901">
          <w:marLeft w:val="0"/>
          <w:marRight w:val="0"/>
          <w:marTop w:val="0"/>
          <w:marBottom w:val="0"/>
          <w:divBdr>
            <w:top w:val="none" w:sz="0" w:space="0" w:color="auto"/>
            <w:left w:val="none" w:sz="0" w:space="0" w:color="auto"/>
            <w:bottom w:val="none" w:sz="0" w:space="0" w:color="auto"/>
            <w:right w:val="none" w:sz="0" w:space="0" w:color="auto"/>
          </w:divBdr>
          <w:divsChild>
            <w:div w:id="1050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902">
      <w:bodyDiv w:val="1"/>
      <w:marLeft w:val="0"/>
      <w:marRight w:val="0"/>
      <w:marTop w:val="0"/>
      <w:marBottom w:val="0"/>
      <w:divBdr>
        <w:top w:val="none" w:sz="0" w:space="0" w:color="auto"/>
        <w:left w:val="none" w:sz="0" w:space="0" w:color="auto"/>
        <w:bottom w:val="none" w:sz="0" w:space="0" w:color="auto"/>
        <w:right w:val="none" w:sz="0" w:space="0" w:color="auto"/>
      </w:divBdr>
    </w:div>
    <w:div w:id="1819372581">
      <w:bodyDiv w:val="1"/>
      <w:marLeft w:val="0"/>
      <w:marRight w:val="0"/>
      <w:marTop w:val="0"/>
      <w:marBottom w:val="0"/>
      <w:divBdr>
        <w:top w:val="none" w:sz="0" w:space="0" w:color="auto"/>
        <w:left w:val="none" w:sz="0" w:space="0" w:color="auto"/>
        <w:bottom w:val="none" w:sz="0" w:space="0" w:color="auto"/>
        <w:right w:val="none" w:sz="0" w:space="0" w:color="auto"/>
      </w:divBdr>
    </w:div>
    <w:div w:id="1904833443">
      <w:bodyDiv w:val="1"/>
      <w:marLeft w:val="0"/>
      <w:marRight w:val="0"/>
      <w:marTop w:val="0"/>
      <w:marBottom w:val="0"/>
      <w:divBdr>
        <w:top w:val="none" w:sz="0" w:space="0" w:color="auto"/>
        <w:left w:val="none" w:sz="0" w:space="0" w:color="auto"/>
        <w:bottom w:val="none" w:sz="0" w:space="0" w:color="auto"/>
        <w:right w:val="none" w:sz="0" w:space="0" w:color="auto"/>
      </w:divBdr>
    </w:div>
    <w:div w:id="1928071521">
      <w:bodyDiv w:val="1"/>
      <w:marLeft w:val="0"/>
      <w:marRight w:val="0"/>
      <w:marTop w:val="0"/>
      <w:marBottom w:val="0"/>
      <w:divBdr>
        <w:top w:val="none" w:sz="0" w:space="0" w:color="auto"/>
        <w:left w:val="none" w:sz="0" w:space="0" w:color="auto"/>
        <w:bottom w:val="none" w:sz="0" w:space="0" w:color="auto"/>
        <w:right w:val="none" w:sz="0" w:space="0" w:color="auto"/>
      </w:divBdr>
    </w:div>
    <w:div w:id="1966082514">
      <w:bodyDiv w:val="1"/>
      <w:marLeft w:val="0"/>
      <w:marRight w:val="0"/>
      <w:marTop w:val="0"/>
      <w:marBottom w:val="0"/>
      <w:divBdr>
        <w:top w:val="none" w:sz="0" w:space="0" w:color="auto"/>
        <w:left w:val="none" w:sz="0" w:space="0" w:color="auto"/>
        <w:bottom w:val="none" w:sz="0" w:space="0" w:color="auto"/>
        <w:right w:val="none" w:sz="0" w:space="0" w:color="auto"/>
      </w:divBdr>
    </w:div>
    <w:div w:id="1996572071">
      <w:bodyDiv w:val="1"/>
      <w:marLeft w:val="0"/>
      <w:marRight w:val="0"/>
      <w:marTop w:val="0"/>
      <w:marBottom w:val="0"/>
      <w:divBdr>
        <w:top w:val="none" w:sz="0" w:space="0" w:color="auto"/>
        <w:left w:val="none" w:sz="0" w:space="0" w:color="auto"/>
        <w:bottom w:val="none" w:sz="0" w:space="0" w:color="auto"/>
        <w:right w:val="none" w:sz="0" w:space="0" w:color="auto"/>
      </w:divBdr>
    </w:div>
    <w:div w:id="2076463525">
      <w:bodyDiv w:val="1"/>
      <w:marLeft w:val="0"/>
      <w:marRight w:val="0"/>
      <w:marTop w:val="0"/>
      <w:marBottom w:val="0"/>
      <w:divBdr>
        <w:top w:val="none" w:sz="0" w:space="0" w:color="auto"/>
        <w:left w:val="none" w:sz="0" w:space="0" w:color="auto"/>
        <w:bottom w:val="none" w:sz="0" w:space="0" w:color="auto"/>
        <w:right w:val="none" w:sz="0" w:space="0" w:color="auto"/>
      </w:divBdr>
    </w:div>
    <w:div w:id="212861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i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sic-arch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Report</b:SourceType>
    <b:Guid>{D2FFFE45-34EA-47B8-9CA7-B80C78C31055}</b:Guid>
    <b:Title>Machine Learning Development Life Cycle</b:Title>
    <b:Year>2019</b:Year>
    <b:Publisher>Analytics Vidya</b:Publisher>
    <b:LCID>en-IN</b:LCID>
    <b:Author>
      <b:Author>
        <b:Corporate>Analytics Vidya</b:Corporate>
      </b:Author>
    </b:Author>
    <b:URL>https://medium.com/analytics-vidhya/machine-learning-development-life-cycle-dfe88c44222e</b:URL>
    <b:RefOrder>1</b:RefOrder>
  </b:Source>
</b:Sources>
</file>

<file path=customXml/itemProps1.xml><?xml version="1.0" encoding="utf-8"?>
<ds:datastoreItem xmlns:ds="http://schemas.openxmlformats.org/officeDocument/2006/customXml" ds:itemID="{D0DB5B10-2BFE-4266-AE38-64C9FFB33A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21</Pages>
  <Words>4996</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PERUMALLA SASANK</cp:lastModifiedBy>
  <cp:revision>42</cp:revision>
  <dcterms:created xsi:type="dcterms:W3CDTF">2021-04-02T07:55:00Z</dcterms:created>
  <dcterms:modified xsi:type="dcterms:W3CDTF">2021-04-03T06:10:00Z</dcterms:modified>
</cp:coreProperties>
</file>